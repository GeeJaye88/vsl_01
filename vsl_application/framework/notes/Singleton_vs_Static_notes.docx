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FCD8" w14:textId="77777777" w:rsidR="00165E8F" w:rsidRPr="00165E8F" w:rsidRDefault="00165E8F" w:rsidP="00165E8F">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en-GB"/>
        </w:rPr>
      </w:pPr>
      <w:r w:rsidRPr="00165E8F">
        <w:rPr>
          <w:rFonts w:ascii="Verdana" w:eastAsia="Times New Roman" w:hAnsi="Verdana" w:cs="Times New Roman"/>
          <w:b/>
          <w:bCs/>
          <w:color w:val="000000"/>
          <w:sz w:val="27"/>
          <w:szCs w:val="27"/>
          <w:lang w:eastAsia="en-GB"/>
        </w:rPr>
        <w:t xml:space="preserve">Singleton vs. 'Static </w:t>
      </w:r>
      <w:proofErr w:type="spellStart"/>
      <w:r w:rsidRPr="00165E8F">
        <w:rPr>
          <w:rFonts w:ascii="Verdana" w:eastAsia="Times New Roman" w:hAnsi="Verdana" w:cs="Times New Roman"/>
          <w:b/>
          <w:bCs/>
          <w:color w:val="000000"/>
          <w:sz w:val="27"/>
          <w:szCs w:val="27"/>
          <w:lang w:eastAsia="en-GB"/>
        </w:rPr>
        <w:t>Class'</w:t>
      </w:r>
      <w:proofErr w:type="spellEnd"/>
    </w:p>
    <w:p w14:paraId="00C19110" w14:textId="77777777" w:rsidR="00165E8F" w:rsidRPr="00165E8F" w:rsidRDefault="00165E8F" w:rsidP="00165E8F">
      <w:pPr>
        <w:shd w:val="clear" w:color="auto" w:fill="204060"/>
        <w:spacing w:after="75" w:line="240" w:lineRule="auto"/>
        <w:rPr>
          <w:rFonts w:ascii="Verdana" w:eastAsia="Times New Roman" w:hAnsi="Verdana" w:cs="Times New Roman"/>
          <w:b/>
          <w:bCs/>
          <w:color w:val="FFFFFF"/>
          <w:sz w:val="18"/>
          <w:szCs w:val="18"/>
          <w:lang w:eastAsia="en-GB"/>
        </w:rPr>
      </w:pPr>
      <w:r w:rsidRPr="00165E8F">
        <w:rPr>
          <w:rFonts w:ascii="Verdana" w:eastAsia="Times New Roman" w:hAnsi="Verdana" w:cs="Times New Roman"/>
          <w:b/>
          <w:bCs/>
          <w:color w:val="FFFFFF"/>
          <w:sz w:val="18"/>
          <w:szCs w:val="18"/>
          <w:lang w:eastAsia="en-GB"/>
        </w:rPr>
        <w:t>Pages: </w:t>
      </w:r>
      <w:r w:rsidRPr="00165E8F">
        <w:rPr>
          <w:rFonts w:ascii="Verdana" w:eastAsia="Times New Roman" w:hAnsi="Verdana" w:cs="Times New Roman"/>
          <w:b/>
          <w:bCs/>
          <w:color w:val="000000"/>
          <w:sz w:val="18"/>
          <w:szCs w:val="18"/>
          <w:bdr w:val="single" w:sz="6" w:space="2" w:color="000000" w:frame="1"/>
          <w:shd w:val="clear" w:color="auto" w:fill="D0D0F0"/>
          <w:lang w:eastAsia="en-GB"/>
        </w:rPr>
        <w:t>1</w:t>
      </w:r>
      <w:hyperlink r:id="rId4" w:history="1">
        <w:r w:rsidRPr="00165E8F">
          <w:rPr>
            <w:rFonts w:ascii="Verdana" w:eastAsia="Times New Roman" w:hAnsi="Verdana" w:cs="Times New Roman"/>
            <w:b/>
            <w:bCs/>
            <w:color w:val="000000"/>
            <w:sz w:val="18"/>
            <w:szCs w:val="18"/>
            <w:bdr w:val="single" w:sz="6" w:space="2" w:color="000000" w:frame="1"/>
            <w:shd w:val="clear" w:color="auto" w:fill="F0F0F0"/>
            <w:lang w:eastAsia="en-GB"/>
          </w:rPr>
          <w:t>2</w:t>
        </w:r>
      </w:hyperlink>
    </w:p>
    <w:p w14:paraId="1CE6B4D5" w14:textId="76FAB291"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r w:rsidRPr="00165E8F">
        <w:rPr>
          <w:rFonts w:ascii="Verdana" w:eastAsia="Times New Roman" w:hAnsi="Verdana" w:cs="Times New Roman"/>
          <w:noProof/>
          <w:color w:val="000070"/>
          <w:sz w:val="15"/>
          <w:szCs w:val="15"/>
          <w:lang w:eastAsia="en-GB"/>
        </w:rPr>
        <w:drawing>
          <wp:inline distT="0" distB="0" distL="0" distR="0" wp14:anchorId="57B40DCD" wp14:editId="03F206C7">
            <wp:extent cx="156210" cy="78105"/>
            <wp:effectExtent l="0" t="0" r="0" b="0"/>
            <wp:docPr id="20" name="Picture 20">
              <a:hlinkClick xmlns:a="http://schemas.openxmlformats.org/drawingml/2006/main" r:id="rId5" tooltip="&quot;Link to this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Link to this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78105"/>
                    </a:xfrm>
                    <a:prstGeom prst="rect">
                      <a:avLst/>
                    </a:prstGeom>
                    <a:noFill/>
                    <a:ln>
                      <a:noFill/>
                    </a:ln>
                  </pic:spPr>
                </pic:pic>
              </a:graphicData>
            </a:graphic>
          </wp:inline>
        </w:drawing>
      </w:r>
      <w:r w:rsidRPr="00165E8F">
        <w:rPr>
          <w:rFonts w:ascii="Verdana" w:eastAsia="Times New Roman" w:hAnsi="Verdana" w:cs="Times New Roman"/>
          <w:color w:val="000000"/>
          <w:sz w:val="15"/>
          <w:szCs w:val="15"/>
          <w:lang w:eastAsia="en-GB"/>
        </w:rPr>
        <w:t xml:space="preserve"> May 30, </w:t>
      </w:r>
      <w:proofErr w:type="gramStart"/>
      <w:r w:rsidRPr="00165E8F">
        <w:rPr>
          <w:rFonts w:ascii="Verdana" w:eastAsia="Times New Roman" w:hAnsi="Verdana" w:cs="Times New Roman"/>
          <w:color w:val="000000"/>
          <w:sz w:val="15"/>
          <w:szCs w:val="15"/>
          <w:lang w:eastAsia="en-GB"/>
        </w:rPr>
        <w:t>2011</w:t>
      </w:r>
      <w:proofErr w:type="gramEnd"/>
      <w:r w:rsidRPr="00165E8F">
        <w:rPr>
          <w:rFonts w:ascii="Verdana" w:eastAsia="Times New Roman" w:hAnsi="Verdana" w:cs="Times New Roman"/>
          <w:color w:val="000000"/>
          <w:sz w:val="15"/>
          <w:szCs w:val="15"/>
          <w:lang w:eastAsia="en-GB"/>
        </w:rPr>
        <w:t xml:space="preserve"> at 2:10pm</w:t>
      </w:r>
    </w:p>
    <w:p w14:paraId="59B42257" w14:textId="77777777"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hyperlink r:id="rId7" w:history="1">
        <w:r w:rsidRPr="00165E8F">
          <w:rPr>
            <w:rFonts w:ascii="Verdana" w:eastAsia="Times New Roman" w:hAnsi="Verdana" w:cs="Times New Roman"/>
            <w:b/>
            <w:bCs/>
            <w:color w:val="000070"/>
            <w:sz w:val="15"/>
            <w:szCs w:val="15"/>
            <w:lang w:eastAsia="en-GB"/>
          </w:rPr>
          <w:t>anonymous23323124</w:t>
        </w:r>
        <w:r w:rsidRPr="00165E8F">
          <w:rPr>
            <w:rFonts w:ascii="Verdana" w:eastAsia="Times New Roman" w:hAnsi="Verdana" w:cs="Times New Roman"/>
            <w:color w:val="000070"/>
            <w:sz w:val="15"/>
            <w:szCs w:val="15"/>
            <w:lang w:eastAsia="en-GB"/>
          </w:rPr>
          <w:t> (1383)</w:t>
        </w:r>
      </w:hyperlink>
    </w:p>
    <w:p w14:paraId="6E965921" w14:textId="77777777" w:rsidR="00165E8F" w:rsidRPr="00165E8F" w:rsidRDefault="00165E8F" w:rsidP="00165E8F">
      <w:pPr>
        <w:shd w:val="clear" w:color="auto" w:fill="FFFFFF"/>
        <w:spacing w:after="75"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For various reasons I have decided to make my log class a singleton.</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xml:space="preserve">I could just go back through and change all the class members to static. And yet I see people discussing other methods for implementing singletons in C++. Are there any advantages to the 'proper' singleton methods as </w:t>
      </w:r>
      <w:proofErr w:type="gramStart"/>
      <w:r w:rsidRPr="00165E8F">
        <w:rPr>
          <w:rFonts w:ascii="Verdana" w:eastAsia="Times New Roman" w:hAnsi="Verdana" w:cs="Times New Roman"/>
          <w:color w:val="000000"/>
          <w:sz w:val="18"/>
          <w:szCs w:val="18"/>
          <w:lang w:eastAsia="en-GB"/>
        </w:rPr>
        <w:t>a</w:t>
      </w:r>
      <w:proofErr w:type="gramEnd"/>
      <w:r w:rsidRPr="00165E8F">
        <w:rPr>
          <w:rFonts w:ascii="Verdana" w:eastAsia="Times New Roman" w:hAnsi="Verdana" w:cs="Times New Roman"/>
          <w:color w:val="000000"/>
          <w:sz w:val="18"/>
          <w:szCs w:val="18"/>
          <w:lang w:eastAsia="en-GB"/>
        </w:rPr>
        <w:t xml:space="preserve"> opposed to the 'static </w:t>
      </w:r>
      <w:proofErr w:type="spellStart"/>
      <w:r w:rsidRPr="00165E8F">
        <w:rPr>
          <w:rFonts w:ascii="Verdana" w:eastAsia="Times New Roman" w:hAnsi="Verdana" w:cs="Times New Roman"/>
          <w:color w:val="000000"/>
          <w:sz w:val="18"/>
          <w:szCs w:val="18"/>
          <w:lang w:eastAsia="en-GB"/>
        </w:rPr>
        <w:t>class'</w:t>
      </w:r>
      <w:proofErr w:type="spellEnd"/>
      <w:r w:rsidRPr="00165E8F">
        <w:rPr>
          <w:rFonts w:ascii="Verdana" w:eastAsia="Times New Roman" w:hAnsi="Verdana" w:cs="Times New Roman"/>
          <w:color w:val="000000"/>
          <w:sz w:val="18"/>
          <w:szCs w:val="18"/>
          <w:lang w:eastAsia="en-GB"/>
        </w:rPr>
        <w:t xml:space="preserve"> method?</w:t>
      </w:r>
    </w:p>
    <w:p w14:paraId="18E63057" w14:textId="547CD6EF"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r w:rsidRPr="00165E8F">
        <w:rPr>
          <w:rFonts w:ascii="Verdana" w:eastAsia="Times New Roman" w:hAnsi="Verdana" w:cs="Times New Roman"/>
          <w:noProof/>
          <w:color w:val="000070"/>
          <w:sz w:val="15"/>
          <w:szCs w:val="15"/>
          <w:lang w:eastAsia="en-GB"/>
        </w:rPr>
        <w:drawing>
          <wp:inline distT="0" distB="0" distL="0" distR="0" wp14:anchorId="3182610B" wp14:editId="7CF4C029">
            <wp:extent cx="156210" cy="78105"/>
            <wp:effectExtent l="0" t="0" r="0" b="0"/>
            <wp:docPr id="19" name="Picture 19">
              <a:hlinkClick xmlns:a="http://schemas.openxmlformats.org/drawingml/2006/main" r:id="rId8" tooltip="&quot;Link to this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tooltip="&quot;Link to this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78105"/>
                    </a:xfrm>
                    <a:prstGeom prst="rect">
                      <a:avLst/>
                    </a:prstGeom>
                    <a:noFill/>
                    <a:ln>
                      <a:noFill/>
                    </a:ln>
                  </pic:spPr>
                </pic:pic>
              </a:graphicData>
            </a:graphic>
          </wp:inline>
        </w:drawing>
      </w:r>
      <w:r w:rsidRPr="00165E8F">
        <w:rPr>
          <w:rFonts w:ascii="Verdana" w:eastAsia="Times New Roman" w:hAnsi="Verdana" w:cs="Times New Roman"/>
          <w:color w:val="000000"/>
          <w:sz w:val="15"/>
          <w:szCs w:val="15"/>
          <w:lang w:eastAsia="en-GB"/>
        </w:rPr>
        <w:t xml:space="preserve"> May 30, </w:t>
      </w:r>
      <w:proofErr w:type="gramStart"/>
      <w:r w:rsidRPr="00165E8F">
        <w:rPr>
          <w:rFonts w:ascii="Verdana" w:eastAsia="Times New Roman" w:hAnsi="Verdana" w:cs="Times New Roman"/>
          <w:color w:val="000000"/>
          <w:sz w:val="15"/>
          <w:szCs w:val="15"/>
          <w:lang w:eastAsia="en-GB"/>
        </w:rPr>
        <w:t>2011</w:t>
      </w:r>
      <w:proofErr w:type="gramEnd"/>
      <w:r w:rsidRPr="00165E8F">
        <w:rPr>
          <w:rFonts w:ascii="Verdana" w:eastAsia="Times New Roman" w:hAnsi="Verdana" w:cs="Times New Roman"/>
          <w:color w:val="000000"/>
          <w:sz w:val="15"/>
          <w:szCs w:val="15"/>
          <w:lang w:eastAsia="en-GB"/>
        </w:rPr>
        <w:t xml:space="preserve"> at 2:24pm</w:t>
      </w:r>
    </w:p>
    <w:p w14:paraId="51D93C11" w14:textId="77777777"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hyperlink r:id="rId9" w:history="1">
        <w:r w:rsidRPr="00165E8F">
          <w:rPr>
            <w:rFonts w:ascii="Verdana" w:eastAsia="Times New Roman" w:hAnsi="Verdana" w:cs="Times New Roman"/>
            <w:b/>
            <w:bCs/>
            <w:color w:val="000070"/>
            <w:sz w:val="15"/>
            <w:szCs w:val="15"/>
            <w:lang w:eastAsia="en-GB"/>
          </w:rPr>
          <w:t>coder777</w:t>
        </w:r>
        <w:r w:rsidRPr="00165E8F">
          <w:rPr>
            <w:rFonts w:ascii="Verdana" w:eastAsia="Times New Roman" w:hAnsi="Verdana" w:cs="Times New Roman"/>
            <w:color w:val="000070"/>
            <w:sz w:val="15"/>
            <w:szCs w:val="15"/>
            <w:lang w:eastAsia="en-GB"/>
          </w:rPr>
          <w:t> (8215)</w:t>
        </w:r>
      </w:hyperlink>
    </w:p>
    <w:p w14:paraId="15E23670" w14:textId="77777777" w:rsidR="00165E8F" w:rsidRPr="00165E8F" w:rsidRDefault="00165E8F" w:rsidP="00165E8F">
      <w:pPr>
        <w:shd w:val="clear" w:color="auto" w:fill="FFFFFF"/>
        <w:spacing w:after="75"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 xml:space="preserve">when all members are </w:t>
      </w:r>
      <w:proofErr w:type="gramStart"/>
      <w:r w:rsidRPr="00165E8F">
        <w:rPr>
          <w:rFonts w:ascii="Verdana" w:eastAsia="Times New Roman" w:hAnsi="Verdana" w:cs="Times New Roman"/>
          <w:color w:val="000000"/>
          <w:sz w:val="18"/>
          <w:szCs w:val="18"/>
          <w:lang w:eastAsia="en-GB"/>
        </w:rPr>
        <w:t>static</w:t>
      </w:r>
      <w:proofErr w:type="gramEnd"/>
      <w:r w:rsidRPr="00165E8F">
        <w:rPr>
          <w:rFonts w:ascii="Verdana" w:eastAsia="Times New Roman" w:hAnsi="Verdana" w:cs="Times New Roman"/>
          <w:color w:val="000000"/>
          <w:sz w:val="18"/>
          <w:szCs w:val="18"/>
          <w:lang w:eastAsia="en-GB"/>
        </w:rPr>
        <w:t xml:space="preserve"> you're </w:t>
      </w:r>
      <w:proofErr w:type="spellStart"/>
      <w:r w:rsidRPr="00165E8F">
        <w:rPr>
          <w:rFonts w:ascii="Verdana" w:eastAsia="Times New Roman" w:hAnsi="Verdana" w:cs="Times New Roman"/>
          <w:color w:val="000000"/>
          <w:sz w:val="18"/>
          <w:szCs w:val="18"/>
          <w:lang w:eastAsia="en-GB"/>
        </w:rPr>
        <w:t>loosing</w:t>
      </w:r>
      <w:proofErr w:type="spellEnd"/>
      <w:r w:rsidRPr="00165E8F">
        <w:rPr>
          <w:rFonts w:ascii="Verdana" w:eastAsia="Times New Roman" w:hAnsi="Verdana" w:cs="Times New Roman"/>
          <w:color w:val="000000"/>
          <w:sz w:val="18"/>
          <w:szCs w:val="18"/>
          <w:lang w:eastAsia="en-GB"/>
        </w:rPr>
        <w:t xml:space="preserve"> OOP</w:t>
      </w:r>
    </w:p>
    <w:p w14:paraId="224F2D7F" w14:textId="17FF5825"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r w:rsidRPr="00165E8F">
        <w:rPr>
          <w:rFonts w:ascii="Verdana" w:eastAsia="Times New Roman" w:hAnsi="Verdana" w:cs="Times New Roman"/>
          <w:noProof/>
          <w:color w:val="000070"/>
          <w:sz w:val="15"/>
          <w:szCs w:val="15"/>
          <w:lang w:eastAsia="en-GB"/>
        </w:rPr>
        <w:drawing>
          <wp:inline distT="0" distB="0" distL="0" distR="0" wp14:anchorId="71D1A83A" wp14:editId="4B8DBFAE">
            <wp:extent cx="156210" cy="78105"/>
            <wp:effectExtent l="0" t="0" r="0" b="0"/>
            <wp:docPr id="18" name="Picture 18">
              <a:hlinkClick xmlns:a="http://schemas.openxmlformats.org/drawingml/2006/main" r:id="rId10" tooltip="&quot;Link to this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tooltip="&quot;Link to this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78105"/>
                    </a:xfrm>
                    <a:prstGeom prst="rect">
                      <a:avLst/>
                    </a:prstGeom>
                    <a:noFill/>
                    <a:ln>
                      <a:noFill/>
                    </a:ln>
                  </pic:spPr>
                </pic:pic>
              </a:graphicData>
            </a:graphic>
          </wp:inline>
        </w:drawing>
      </w:r>
      <w:r w:rsidRPr="00165E8F">
        <w:rPr>
          <w:rFonts w:ascii="Verdana" w:eastAsia="Times New Roman" w:hAnsi="Verdana" w:cs="Times New Roman"/>
          <w:color w:val="000000"/>
          <w:sz w:val="15"/>
          <w:szCs w:val="15"/>
          <w:lang w:eastAsia="en-GB"/>
        </w:rPr>
        <w:t xml:space="preserve"> May 30, </w:t>
      </w:r>
      <w:proofErr w:type="gramStart"/>
      <w:r w:rsidRPr="00165E8F">
        <w:rPr>
          <w:rFonts w:ascii="Verdana" w:eastAsia="Times New Roman" w:hAnsi="Verdana" w:cs="Times New Roman"/>
          <w:color w:val="000000"/>
          <w:sz w:val="15"/>
          <w:szCs w:val="15"/>
          <w:lang w:eastAsia="en-GB"/>
        </w:rPr>
        <w:t>2011</w:t>
      </w:r>
      <w:proofErr w:type="gramEnd"/>
      <w:r w:rsidRPr="00165E8F">
        <w:rPr>
          <w:rFonts w:ascii="Verdana" w:eastAsia="Times New Roman" w:hAnsi="Verdana" w:cs="Times New Roman"/>
          <w:color w:val="000000"/>
          <w:sz w:val="15"/>
          <w:szCs w:val="15"/>
          <w:lang w:eastAsia="en-GB"/>
        </w:rPr>
        <w:t xml:space="preserve"> at 3:17pm</w:t>
      </w:r>
    </w:p>
    <w:p w14:paraId="52912D90" w14:textId="77777777"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hyperlink r:id="rId11" w:history="1">
        <w:r w:rsidRPr="00165E8F">
          <w:rPr>
            <w:rFonts w:ascii="Verdana" w:eastAsia="Times New Roman" w:hAnsi="Verdana" w:cs="Times New Roman"/>
            <w:b/>
            <w:bCs/>
            <w:color w:val="000070"/>
            <w:sz w:val="15"/>
            <w:szCs w:val="15"/>
            <w:lang w:eastAsia="en-GB"/>
          </w:rPr>
          <w:t>kev82</w:t>
        </w:r>
        <w:r w:rsidRPr="00165E8F">
          <w:rPr>
            <w:rFonts w:ascii="Verdana" w:eastAsia="Times New Roman" w:hAnsi="Verdana" w:cs="Times New Roman"/>
            <w:color w:val="000070"/>
            <w:sz w:val="15"/>
            <w:szCs w:val="15"/>
            <w:lang w:eastAsia="en-GB"/>
          </w:rPr>
          <w:t> (323)</w:t>
        </w:r>
      </w:hyperlink>
    </w:p>
    <w:p w14:paraId="268DD1A5" w14:textId="77777777" w:rsidR="00165E8F" w:rsidRPr="00165E8F" w:rsidRDefault="00165E8F" w:rsidP="00165E8F">
      <w:pPr>
        <w:shd w:val="clear" w:color="auto" w:fill="FFFFFF"/>
        <w:spacing w:after="75"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Just to expand on what the previous poster has said,</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I would define a singleton to be an object where at most one instance may exist at a time.</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By having a class of static functions/vars (essentially a namespace) you don't have a singleton. You don't have full control of construction/destruction, you don't have an object reference to pass around, and on top of this you can't destroy it and create another one with different arguments.</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xml:space="preserve">That's not to say a namespace of functions/vars is bad, because it is a good solution in a variety </w:t>
      </w:r>
      <w:proofErr w:type="gramStart"/>
      <w:r w:rsidRPr="00165E8F">
        <w:rPr>
          <w:rFonts w:ascii="Verdana" w:eastAsia="Times New Roman" w:hAnsi="Verdana" w:cs="Times New Roman"/>
          <w:color w:val="000000"/>
          <w:sz w:val="18"/>
          <w:szCs w:val="18"/>
          <w:lang w:eastAsia="en-GB"/>
        </w:rPr>
        <w:t>situations</w:t>
      </w:r>
      <w:proofErr w:type="gramEnd"/>
      <w:r w:rsidRPr="00165E8F">
        <w:rPr>
          <w:rFonts w:ascii="Verdana" w:eastAsia="Times New Roman" w:hAnsi="Verdana" w:cs="Times New Roman"/>
          <w:color w:val="000000"/>
          <w:sz w:val="18"/>
          <w:szCs w:val="18"/>
          <w:lang w:eastAsia="en-GB"/>
        </w:rPr>
        <w:t>. It is not however, a singleton.</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There is nothing wrong with your statement</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``For various reasons I have decided to make my log class a singleton.''</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But I think you really need to sit down and replace the word singleton by the attributes that are important to you. Once you realise what you really mean, you will be able to decide the best way to implement it.</w:t>
      </w:r>
    </w:p>
    <w:p w14:paraId="29B062BC" w14:textId="65FB52C3"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r w:rsidRPr="00165E8F">
        <w:rPr>
          <w:rFonts w:ascii="Verdana" w:eastAsia="Times New Roman" w:hAnsi="Verdana" w:cs="Times New Roman"/>
          <w:noProof/>
          <w:color w:val="000070"/>
          <w:sz w:val="15"/>
          <w:szCs w:val="15"/>
          <w:lang w:eastAsia="en-GB"/>
        </w:rPr>
        <w:drawing>
          <wp:inline distT="0" distB="0" distL="0" distR="0" wp14:anchorId="132FB2FB" wp14:editId="0C990902">
            <wp:extent cx="156210" cy="78105"/>
            <wp:effectExtent l="0" t="0" r="0" b="0"/>
            <wp:docPr id="17" name="Picture 17">
              <a:hlinkClick xmlns:a="http://schemas.openxmlformats.org/drawingml/2006/main" r:id="rId12" tooltip="&quot;Link to this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tooltip="&quot;Link to this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78105"/>
                    </a:xfrm>
                    <a:prstGeom prst="rect">
                      <a:avLst/>
                    </a:prstGeom>
                    <a:noFill/>
                    <a:ln>
                      <a:noFill/>
                    </a:ln>
                  </pic:spPr>
                </pic:pic>
              </a:graphicData>
            </a:graphic>
          </wp:inline>
        </w:drawing>
      </w:r>
      <w:r w:rsidRPr="00165E8F">
        <w:rPr>
          <w:rFonts w:ascii="Verdana" w:eastAsia="Times New Roman" w:hAnsi="Verdana" w:cs="Times New Roman"/>
          <w:color w:val="000000"/>
          <w:sz w:val="15"/>
          <w:szCs w:val="15"/>
          <w:lang w:eastAsia="en-GB"/>
        </w:rPr>
        <w:t xml:space="preserve"> May 30, </w:t>
      </w:r>
      <w:proofErr w:type="gramStart"/>
      <w:r w:rsidRPr="00165E8F">
        <w:rPr>
          <w:rFonts w:ascii="Verdana" w:eastAsia="Times New Roman" w:hAnsi="Verdana" w:cs="Times New Roman"/>
          <w:color w:val="000000"/>
          <w:sz w:val="15"/>
          <w:szCs w:val="15"/>
          <w:lang w:eastAsia="en-GB"/>
        </w:rPr>
        <w:t>2011</w:t>
      </w:r>
      <w:proofErr w:type="gramEnd"/>
      <w:r w:rsidRPr="00165E8F">
        <w:rPr>
          <w:rFonts w:ascii="Verdana" w:eastAsia="Times New Roman" w:hAnsi="Verdana" w:cs="Times New Roman"/>
          <w:color w:val="000000"/>
          <w:sz w:val="15"/>
          <w:szCs w:val="15"/>
          <w:lang w:eastAsia="en-GB"/>
        </w:rPr>
        <w:t xml:space="preserve"> at 3:28pm</w:t>
      </w:r>
    </w:p>
    <w:p w14:paraId="6EC89E2F" w14:textId="77777777"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hyperlink r:id="rId13" w:history="1">
        <w:proofErr w:type="spellStart"/>
        <w:r w:rsidRPr="00165E8F">
          <w:rPr>
            <w:rFonts w:ascii="Verdana" w:eastAsia="Times New Roman" w:hAnsi="Verdana" w:cs="Times New Roman"/>
            <w:b/>
            <w:bCs/>
            <w:color w:val="000070"/>
            <w:sz w:val="15"/>
            <w:szCs w:val="15"/>
            <w:lang w:eastAsia="en-GB"/>
          </w:rPr>
          <w:t>jsmith</w:t>
        </w:r>
        <w:proofErr w:type="spellEnd"/>
        <w:r w:rsidRPr="00165E8F">
          <w:rPr>
            <w:rFonts w:ascii="Verdana" w:eastAsia="Times New Roman" w:hAnsi="Verdana" w:cs="Times New Roman"/>
            <w:color w:val="000070"/>
            <w:sz w:val="15"/>
            <w:szCs w:val="15"/>
            <w:lang w:eastAsia="en-GB"/>
          </w:rPr>
          <w:t> (5804)</w:t>
        </w:r>
      </w:hyperlink>
    </w:p>
    <w:p w14:paraId="216973C0" w14:textId="77777777" w:rsidR="00165E8F" w:rsidRPr="00165E8F" w:rsidRDefault="00165E8F" w:rsidP="00165E8F">
      <w:pPr>
        <w:shd w:val="clear" w:color="auto" w:fill="FFFFFF"/>
        <w:spacing w:after="75"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A class with nothing but static methods and members can be replaced by a set of free functions declared in a header file and implemented in a .</w:t>
      </w:r>
      <w:proofErr w:type="spellStart"/>
      <w:r w:rsidRPr="00165E8F">
        <w:rPr>
          <w:rFonts w:ascii="Verdana" w:eastAsia="Times New Roman" w:hAnsi="Verdana" w:cs="Times New Roman"/>
          <w:color w:val="000000"/>
          <w:sz w:val="18"/>
          <w:szCs w:val="18"/>
          <w:lang w:eastAsia="en-GB"/>
        </w:rPr>
        <w:t>cpp</w:t>
      </w:r>
      <w:proofErr w:type="spellEnd"/>
      <w:r w:rsidRPr="00165E8F">
        <w:rPr>
          <w:rFonts w:ascii="Verdana" w:eastAsia="Times New Roman" w:hAnsi="Verdana" w:cs="Times New Roman"/>
          <w:color w:val="000000"/>
          <w:sz w:val="18"/>
          <w:szCs w:val="18"/>
          <w:lang w:eastAsia="en-GB"/>
        </w:rPr>
        <w:t xml:space="preserve"> file where </w:t>
      </w:r>
      <w:proofErr w:type="gramStart"/>
      <w:r w:rsidRPr="00165E8F">
        <w:rPr>
          <w:rFonts w:ascii="Verdana" w:eastAsia="Times New Roman" w:hAnsi="Verdana" w:cs="Times New Roman"/>
          <w:color w:val="000000"/>
          <w:sz w:val="18"/>
          <w:szCs w:val="18"/>
          <w:lang w:eastAsia="en-GB"/>
        </w:rPr>
        <w:t>all of</w:t>
      </w:r>
      <w:proofErr w:type="gramEnd"/>
      <w:r w:rsidRPr="00165E8F">
        <w:rPr>
          <w:rFonts w:ascii="Verdana" w:eastAsia="Times New Roman" w:hAnsi="Verdana" w:cs="Times New Roman"/>
          <w:color w:val="000000"/>
          <w:sz w:val="18"/>
          <w:szCs w:val="18"/>
          <w:lang w:eastAsia="en-GB"/>
        </w:rPr>
        <w:t xml:space="preserve"> the static data members become file-scope variables within the .</w:t>
      </w:r>
      <w:proofErr w:type="spellStart"/>
      <w:r w:rsidRPr="00165E8F">
        <w:rPr>
          <w:rFonts w:ascii="Verdana" w:eastAsia="Times New Roman" w:hAnsi="Verdana" w:cs="Times New Roman"/>
          <w:color w:val="000000"/>
          <w:sz w:val="18"/>
          <w:szCs w:val="18"/>
          <w:lang w:eastAsia="en-GB"/>
        </w:rPr>
        <w:t>cpp</w:t>
      </w:r>
      <w:proofErr w:type="spellEnd"/>
      <w:r w:rsidRPr="00165E8F">
        <w:rPr>
          <w:rFonts w:ascii="Verdana" w:eastAsia="Times New Roman" w:hAnsi="Verdana" w:cs="Times New Roman"/>
          <w:color w:val="000000"/>
          <w:sz w:val="18"/>
          <w:szCs w:val="18"/>
          <w:lang w:eastAsia="en-GB"/>
        </w:rPr>
        <w:t xml:space="preserve"> file. The advantage to this transformation is that it is less typing on the part of the user -- they don't have to prefix every function call with a class name.</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xml:space="preserve">(One pitfall C++ programmers tend to fall into is that everything </w:t>
      </w:r>
      <w:proofErr w:type="gramStart"/>
      <w:r w:rsidRPr="00165E8F">
        <w:rPr>
          <w:rFonts w:ascii="Verdana" w:eastAsia="Times New Roman" w:hAnsi="Verdana" w:cs="Times New Roman"/>
          <w:color w:val="000000"/>
          <w:sz w:val="18"/>
          <w:szCs w:val="18"/>
          <w:lang w:eastAsia="en-GB"/>
        </w:rPr>
        <w:t>has to</w:t>
      </w:r>
      <w:proofErr w:type="gramEnd"/>
      <w:r w:rsidRPr="00165E8F">
        <w:rPr>
          <w:rFonts w:ascii="Verdana" w:eastAsia="Times New Roman" w:hAnsi="Verdana" w:cs="Times New Roman"/>
          <w:color w:val="000000"/>
          <w:sz w:val="18"/>
          <w:szCs w:val="18"/>
          <w:lang w:eastAsia="en-GB"/>
        </w:rPr>
        <w:t xml:space="preserve"> be a class. There can't be any free functions. This is simply not true. A program can contain many free functions and still be fully OO.)</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xml:space="preserve">But, the main drawback I see from the static method approach or its replacement is that I'd expect a logger interface to work similar to </w:t>
      </w:r>
      <w:proofErr w:type="gramStart"/>
      <w:r w:rsidRPr="00165E8F">
        <w:rPr>
          <w:rFonts w:ascii="Verdana" w:eastAsia="Times New Roman" w:hAnsi="Verdana" w:cs="Times New Roman"/>
          <w:color w:val="000000"/>
          <w:sz w:val="18"/>
          <w:szCs w:val="18"/>
          <w:lang w:eastAsia="en-GB"/>
        </w:rPr>
        <w:t>std::</w:t>
      </w:r>
      <w:proofErr w:type="spellStart"/>
      <w:proofErr w:type="gramEnd"/>
      <w:r w:rsidRPr="00165E8F">
        <w:rPr>
          <w:rFonts w:ascii="Verdana" w:eastAsia="Times New Roman" w:hAnsi="Verdana" w:cs="Times New Roman"/>
          <w:color w:val="000000"/>
          <w:sz w:val="18"/>
          <w:szCs w:val="18"/>
          <w:lang w:eastAsia="en-GB"/>
        </w:rPr>
        <w:t>cout</w:t>
      </w:r>
      <w:proofErr w:type="spellEnd"/>
      <w:r w:rsidRPr="00165E8F">
        <w:rPr>
          <w:rFonts w:ascii="Verdana" w:eastAsia="Times New Roman" w:hAnsi="Verdana" w:cs="Times New Roman"/>
          <w:color w:val="000000"/>
          <w:sz w:val="18"/>
          <w:szCs w:val="18"/>
          <w:lang w:eastAsia="en-GB"/>
        </w:rPr>
        <w:t xml:space="preserve"> ... that is, I'd expect to be able to use the stream insertion operator (&lt;&lt;) to write data into the log. For this to work, you need a real instance of the class on the left-hand side.</w:t>
      </w:r>
    </w:p>
    <w:p w14:paraId="658A5E32" w14:textId="7193C508"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r w:rsidRPr="00165E8F">
        <w:rPr>
          <w:rFonts w:ascii="Verdana" w:eastAsia="Times New Roman" w:hAnsi="Verdana" w:cs="Times New Roman"/>
          <w:noProof/>
          <w:color w:val="000070"/>
          <w:sz w:val="15"/>
          <w:szCs w:val="15"/>
          <w:lang w:eastAsia="en-GB"/>
        </w:rPr>
        <w:drawing>
          <wp:inline distT="0" distB="0" distL="0" distR="0" wp14:anchorId="27F20F0B" wp14:editId="2433C831">
            <wp:extent cx="156210" cy="78105"/>
            <wp:effectExtent l="0" t="0" r="0" b="0"/>
            <wp:docPr id="16" name="Picture 16">
              <a:hlinkClick xmlns:a="http://schemas.openxmlformats.org/drawingml/2006/main" r:id="rId14" tooltip="&quot;Link to this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4" tooltip="&quot;Link to this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78105"/>
                    </a:xfrm>
                    <a:prstGeom prst="rect">
                      <a:avLst/>
                    </a:prstGeom>
                    <a:noFill/>
                    <a:ln>
                      <a:noFill/>
                    </a:ln>
                  </pic:spPr>
                </pic:pic>
              </a:graphicData>
            </a:graphic>
          </wp:inline>
        </w:drawing>
      </w:r>
      <w:r w:rsidRPr="00165E8F">
        <w:rPr>
          <w:rFonts w:ascii="Verdana" w:eastAsia="Times New Roman" w:hAnsi="Verdana" w:cs="Times New Roman"/>
          <w:color w:val="000000"/>
          <w:sz w:val="15"/>
          <w:szCs w:val="15"/>
          <w:lang w:eastAsia="en-GB"/>
        </w:rPr>
        <w:t xml:space="preserve"> May 30, </w:t>
      </w:r>
      <w:proofErr w:type="gramStart"/>
      <w:r w:rsidRPr="00165E8F">
        <w:rPr>
          <w:rFonts w:ascii="Verdana" w:eastAsia="Times New Roman" w:hAnsi="Verdana" w:cs="Times New Roman"/>
          <w:color w:val="000000"/>
          <w:sz w:val="15"/>
          <w:szCs w:val="15"/>
          <w:lang w:eastAsia="en-GB"/>
        </w:rPr>
        <w:t>2011</w:t>
      </w:r>
      <w:proofErr w:type="gramEnd"/>
      <w:r w:rsidRPr="00165E8F">
        <w:rPr>
          <w:rFonts w:ascii="Verdana" w:eastAsia="Times New Roman" w:hAnsi="Verdana" w:cs="Times New Roman"/>
          <w:color w:val="000000"/>
          <w:sz w:val="15"/>
          <w:szCs w:val="15"/>
          <w:lang w:eastAsia="en-GB"/>
        </w:rPr>
        <w:t xml:space="preserve"> at 4:26pm</w:t>
      </w:r>
    </w:p>
    <w:p w14:paraId="084C8F04" w14:textId="77777777"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hyperlink r:id="rId15" w:history="1">
        <w:r w:rsidRPr="00165E8F">
          <w:rPr>
            <w:rFonts w:ascii="Verdana" w:eastAsia="Times New Roman" w:hAnsi="Verdana" w:cs="Times New Roman"/>
            <w:b/>
            <w:bCs/>
            <w:color w:val="000070"/>
            <w:sz w:val="15"/>
            <w:szCs w:val="15"/>
            <w:lang w:eastAsia="en-GB"/>
          </w:rPr>
          <w:t>anonymous23323124</w:t>
        </w:r>
        <w:r w:rsidRPr="00165E8F">
          <w:rPr>
            <w:rFonts w:ascii="Verdana" w:eastAsia="Times New Roman" w:hAnsi="Verdana" w:cs="Times New Roman"/>
            <w:color w:val="000070"/>
            <w:sz w:val="15"/>
            <w:szCs w:val="15"/>
            <w:lang w:eastAsia="en-GB"/>
          </w:rPr>
          <w:t> (1383)</w:t>
        </w:r>
      </w:hyperlink>
    </w:p>
    <w:p w14:paraId="7C1740AD" w14:textId="77777777" w:rsidR="00165E8F" w:rsidRPr="00165E8F" w:rsidRDefault="00165E8F" w:rsidP="00165E8F">
      <w:pPr>
        <w:shd w:val="clear" w:color="auto" w:fill="FFFFFF"/>
        <w:spacing w:after="75"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Thanks for the advice everyone - I think I shall be making it as a proper singleton now, to implement the insertion operator (I </w:t>
      </w:r>
      <w:r w:rsidRPr="00165E8F">
        <w:rPr>
          <w:rFonts w:ascii="Verdana" w:eastAsia="Times New Roman" w:hAnsi="Verdana" w:cs="Times New Roman"/>
          <w:i/>
          <w:iCs/>
          <w:color w:val="000000"/>
          <w:sz w:val="18"/>
          <w:szCs w:val="18"/>
          <w:lang w:eastAsia="en-GB"/>
        </w:rPr>
        <w:t>had</w:t>
      </w:r>
      <w:r w:rsidRPr="00165E8F">
        <w:rPr>
          <w:rFonts w:ascii="Verdana" w:eastAsia="Times New Roman" w:hAnsi="Verdana" w:cs="Times New Roman"/>
          <w:color w:val="000000"/>
          <w:sz w:val="18"/>
          <w:szCs w:val="18"/>
          <w:lang w:eastAsia="en-GB"/>
        </w:rPr>
        <w:t xml:space="preserve"> had this planned, but it got </w:t>
      </w:r>
      <w:proofErr w:type="spellStart"/>
      <w:r w:rsidRPr="00165E8F">
        <w:rPr>
          <w:rFonts w:ascii="Verdana" w:eastAsia="Times New Roman" w:hAnsi="Verdana" w:cs="Times New Roman"/>
          <w:color w:val="000000"/>
          <w:sz w:val="18"/>
          <w:szCs w:val="18"/>
          <w:lang w:eastAsia="en-GB"/>
        </w:rPr>
        <w:t>sidelined</w:t>
      </w:r>
      <w:proofErr w:type="spellEnd"/>
      <w:r w:rsidRPr="00165E8F">
        <w:rPr>
          <w:rFonts w:ascii="Verdana" w:eastAsia="Times New Roman" w:hAnsi="Verdana" w:cs="Times New Roman"/>
          <w:color w:val="000000"/>
          <w:sz w:val="18"/>
          <w:szCs w:val="18"/>
          <w:lang w:eastAsia="en-GB"/>
        </w:rPr>
        <w:t xml:space="preserve"> somewhere along the way...).</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So the obvious next question is how to implement the singleton. I have seen this one, which superficially seems alright: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31"/>
        <w:gridCol w:w="81"/>
      </w:tblGrid>
      <w:tr w:rsidR="00165E8F" w:rsidRPr="00165E8F" w14:paraId="394E0A2B" w14:textId="77777777" w:rsidTr="00165E8F">
        <w:trPr>
          <w:tblCellSpacing w:w="15" w:type="dxa"/>
        </w:trPr>
        <w:tc>
          <w:tcPr>
            <w:tcW w:w="0" w:type="auto"/>
            <w:hideMark/>
          </w:tcPr>
          <w:p w14:paraId="23191DD7"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lang w:eastAsia="en-GB"/>
              </w:rPr>
            </w:pPr>
            <w:r w:rsidRPr="00165E8F">
              <w:rPr>
                <w:rFonts w:ascii="Courier New" w:eastAsia="Times New Roman" w:hAnsi="Courier New" w:cs="Courier New"/>
                <w:color w:val="A0A0A0"/>
                <w:sz w:val="20"/>
                <w:szCs w:val="20"/>
                <w:lang w:eastAsia="en-GB"/>
              </w:rPr>
              <w:t>1</w:t>
            </w:r>
            <w:r w:rsidRPr="00165E8F">
              <w:rPr>
                <w:rFonts w:ascii="Courier New" w:eastAsia="Times New Roman" w:hAnsi="Courier New" w:cs="Courier New"/>
                <w:color w:val="A0A0A0"/>
                <w:sz w:val="20"/>
                <w:szCs w:val="20"/>
                <w:lang w:eastAsia="en-GB"/>
              </w:rPr>
              <w:br/>
              <w:t>2</w:t>
            </w:r>
            <w:r w:rsidRPr="00165E8F">
              <w:rPr>
                <w:rFonts w:ascii="Courier New" w:eastAsia="Times New Roman" w:hAnsi="Courier New" w:cs="Courier New"/>
                <w:color w:val="A0A0A0"/>
                <w:sz w:val="20"/>
                <w:szCs w:val="20"/>
                <w:lang w:eastAsia="en-GB"/>
              </w:rPr>
              <w:br/>
              <w:t>3</w:t>
            </w:r>
            <w:r w:rsidRPr="00165E8F">
              <w:rPr>
                <w:rFonts w:ascii="Courier New" w:eastAsia="Times New Roman" w:hAnsi="Courier New" w:cs="Courier New"/>
                <w:color w:val="A0A0A0"/>
                <w:sz w:val="20"/>
                <w:szCs w:val="20"/>
                <w:lang w:eastAsia="en-GB"/>
              </w:rPr>
              <w:br/>
              <w:t>4</w:t>
            </w:r>
            <w:r w:rsidRPr="00165E8F">
              <w:rPr>
                <w:rFonts w:ascii="Courier New" w:eastAsia="Times New Roman" w:hAnsi="Courier New" w:cs="Courier New"/>
                <w:color w:val="A0A0A0"/>
                <w:sz w:val="20"/>
                <w:szCs w:val="20"/>
                <w:lang w:eastAsia="en-GB"/>
              </w:rPr>
              <w:br/>
            </w:r>
            <w:r w:rsidRPr="00165E8F">
              <w:rPr>
                <w:rFonts w:ascii="Courier New" w:eastAsia="Times New Roman" w:hAnsi="Courier New" w:cs="Courier New"/>
                <w:color w:val="A0A0A0"/>
                <w:sz w:val="20"/>
                <w:szCs w:val="20"/>
                <w:lang w:eastAsia="en-GB"/>
              </w:rPr>
              <w:lastRenderedPageBreak/>
              <w:t>5</w:t>
            </w:r>
            <w:r w:rsidRPr="00165E8F">
              <w:rPr>
                <w:rFonts w:ascii="Courier New" w:eastAsia="Times New Roman" w:hAnsi="Courier New" w:cs="Courier New"/>
                <w:color w:val="A0A0A0"/>
                <w:sz w:val="20"/>
                <w:szCs w:val="20"/>
                <w:lang w:eastAsia="en-GB"/>
              </w:rPr>
              <w:br/>
              <w:t>6</w:t>
            </w:r>
            <w:r w:rsidRPr="00165E8F">
              <w:rPr>
                <w:rFonts w:ascii="Courier New" w:eastAsia="Times New Roman" w:hAnsi="Courier New" w:cs="Courier New"/>
                <w:color w:val="A0A0A0"/>
                <w:sz w:val="20"/>
                <w:szCs w:val="20"/>
                <w:lang w:eastAsia="en-GB"/>
              </w:rPr>
              <w:br/>
              <w:t>7</w:t>
            </w:r>
            <w:r w:rsidRPr="00165E8F">
              <w:rPr>
                <w:rFonts w:ascii="Courier New" w:eastAsia="Times New Roman" w:hAnsi="Courier New" w:cs="Courier New"/>
                <w:color w:val="A0A0A0"/>
                <w:sz w:val="20"/>
                <w:szCs w:val="20"/>
                <w:lang w:eastAsia="en-GB"/>
              </w:rPr>
              <w:br/>
              <w:t>8</w:t>
            </w:r>
            <w:r w:rsidRPr="00165E8F">
              <w:rPr>
                <w:rFonts w:ascii="Courier New" w:eastAsia="Times New Roman" w:hAnsi="Courier New" w:cs="Courier New"/>
                <w:color w:val="A0A0A0"/>
                <w:sz w:val="20"/>
                <w:szCs w:val="20"/>
                <w:lang w:eastAsia="en-GB"/>
              </w:rPr>
              <w:br/>
              <w:t>9</w:t>
            </w:r>
            <w:r w:rsidRPr="00165E8F">
              <w:rPr>
                <w:rFonts w:ascii="Courier New" w:eastAsia="Times New Roman" w:hAnsi="Courier New" w:cs="Courier New"/>
                <w:color w:val="A0A0A0"/>
                <w:sz w:val="20"/>
                <w:szCs w:val="20"/>
                <w:lang w:eastAsia="en-GB"/>
              </w:rPr>
              <w:br/>
              <w:t>10</w:t>
            </w:r>
            <w:r w:rsidRPr="00165E8F">
              <w:rPr>
                <w:rFonts w:ascii="Courier New" w:eastAsia="Times New Roman" w:hAnsi="Courier New" w:cs="Courier New"/>
                <w:color w:val="A0A0A0"/>
                <w:sz w:val="20"/>
                <w:szCs w:val="20"/>
                <w:lang w:eastAsia="en-GB"/>
              </w:rPr>
              <w:br/>
              <w:t>11</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159A97A7"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lastRenderedPageBreak/>
              <w:t>class</w:t>
            </w:r>
            <w:r w:rsidRPr="00165E8F">
              <w:rPr>
                <w:rFonts w:ascii="Courier New" w:eastAsia="Times New Roman" w:hAnsi="Courier New" w:cs="Courier New"/>
                <w:color w:val="000000"/>
                <w:sz w:val="20"/>
                <w:szCs w:val="20"/>
                <w:lang w:eastAsia="en-GB"/>
              </w:rPr>
              <w:t xml:space="preserve"> singleton {</w:t>
            </w:r>
          </w:p>
          <w:p w14:paraId="66B88D46"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singleton(</w:t>
            </w:r>
            <w:proofErr w:type="gramEnd"/>
            <w:r w:rsidRPr="00165E8F">
              <w:rPr>
                <w:rFonts w:ascii="Courier New" w:eastAsia="Times New Roman" w:hAnsi="Courier New" w:cs="Courier New"/>
                <w:color w:val="000000"/>
                <w:sz w:val="20"/>
                <w:szCs w:val="20"/>
                <w:lang w:eastAsia="en-GB"/>
              </w:rPr>
              <w:t>) {}</w:t>
            </w:r>
          </w:p>
          <w:p w14:paraId="5110ABB1"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singleton(</w:t>
            </w:r>
            <w:proofErr w:type="spellStart"/>
            <w:proofErr w:type="gramEnd"/>
            <w:r w:rsidRPr="00165E8F">
              <w:rPr>
                <w:rFonts w:ascii="Courier New" w:eastAsia="Times New Roman" w:hAnsi="Courier New" w:cs="Courier New"/>
                <w:color w:val="0000B0"/>
                <w:sz w:val="20"/>
                <w:szCs w:val="20"/>
                <w:lang w:eastAsia="en-GB"/>
              </w:rPr>
              <w:t>const</w:t>
            </w:r>
            <w:proofErr w:type="spellEnd"/>
            <w:r w:rsidRPr="00165E8F">
              <w:rPr>
                <w:rFonts w:ascii="Courier New" w:eastAsia="Times New Roman" w:hAnsi="Courier New" w:cs="Courier New"/>
                <w:color w:val="000000"/>
                <w:sz w:val="20"/>
                <w:szCs w:val="20"/>
                <w:lang w:eastAsia="en-GB"/>
              </w:rPr>
              <w:t xml:space="preserve"> singleton&amp;);</w:t>
            </w:r>
          </w:p>
          <w:p w14:paraId="07978969"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singleton&amp; </w:t>
            </w:r>
            <w:r w:rsidRPr="00165E8F">
              <w:rPr>
                <w:rFonts w:ascii="Courier New" w:eastAsia="Times New Roman" w:hAnsi="Courier New" w:cs="Courier New"/>
                <w:color w:val="0000B0"/>
                <w:sz w:val="20"/>
                <w:szCs w:val="20"/>
                <w:lang w:eastAsia="en-GB"/>
              </w:rPr>
              <w:t>operator</w:t>
            </w:r>
            <w:proofErr w:type="gramStart"/>
            <w:r w:rsidRPr="00165E8F">
              <w:rPr>
                <w:rFonts w:ascii="Courier New" w:eastAsia="Times New Roman" w:hAnsi="Courier New" w:cs="Courier New"/>
                <w:color w:val="000000"/>
                <w:sz w:val="20"/>
                <w:szCs w:val="20"/>
                <w:lang w:eastAsia="en-GB"/>
              </w:rPr>
              <w:t>=(</w:t>
            </w:r>
            <w:proofErr w:type="spellStart"/>
            <w:proofErr w:type="gramEnd"/>
            <w:r w:rsidRPr="00165E8F">
              <w:rPr>
                <w:rFonts w:ascii="Courier New" w:eastAsia="Times New Roman" w:hAnsi="Courier New" w:cs="Courier New"/>
                <w:color w:val="0000B0"/>
                <w:sz w:val="20"/>
                <w:szCs w:val="20"/>
                <w:lang w:eastAsia="en-GB"/>
              </w:rPr>
              <w:t>const</w:t>
            </w:r>
            <w:proofErr w:type="spellEnd"/>
            <w:r w:rsidRPr="00165E8F">
              <w:rPr>
                <w:rFonts w:ascii="Courier New" w:eastAsia="Times New Roman" w:hAnsi="Courier New" w:cs="Courier New"/>
                <w:color w:val="000000"/>
                <w:sz w:val="20"/>
                <w:szCs w:val="20"/>
                <w:lang w:eastAsia="en-GB"/>
              </w:rPr>
              <w:t xml:space="preserve"> singleton&amp;);</w:t>
            </w:r>
          </w:p>
          <w:p w14:paraId="5B7F2808"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lastRenderedPageBreak/>
              <w:t>public</w:t>
            </w:r>
            <w:r w:rsidRPr="00165E8F">
              <w:rPr>
                <w:rFonts w:ascii="Courier New" w:eastAsia="Times New Roman" w:hAnsi="Courier New" w:cs="Courier New"/>
                <w:color w:val="000000"/>
                <w:sz w:val="20"/>
                <w:szCs w:val="20"/>
                <w:lang w:eastAsia="en-GB"/>
              </w:rPr>
              <w:t>:</w:t>
            </w:r>
          </w:p>
          <w:p w14:paraId="382F9F29"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singleton&amp; </w:t>
            </w:r>
            <w:proofErr w:type="gramStart"/>
            <w:r w:rsidRPr="00165E8F">
              <w:rPr>
                <w:rFonts w:ascii="Courier New" w:eastAsia="Times New Roman" w:hAnsi="Courier New" w:cs="Courier New"/>
                <w:color w:val="000000"/>
                <w:sz w:val="20"/>
                <w:szCs w:val="20"/>
                <w:lang w:eastAsia="en-GB"/>
              </w:rPr>
              <w:t>Get(</w:t>
            </w:r>
            <w:proofErr w:type="gramEnd"/>
            <w:r w:rsidRPr="00165E8F">
              <w:rPr>
                <w:rFonts w:ascii="Courier New" w:eastAsia="Times New Roman" w:hAnsi="Courier New" w:cs="Courier New"/>
                <w:color w:val="000000"/>
                <w:sz w:val="20"/>
                <w:szCs w:val="20"/>
                <w:lang w:eastAsia="en-GB"/>
              </w:rPr>
              <w:t>)</w:t>
            </w:r>
          </w:p>
          <w:p w14:paraId="15F9C316"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
          <w:p w14:paraId="29BDD8A4"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static</w:t>
            </w:r>
            <w:r w:rsidRPr="00165E8F">
              <w:rPr>
                <w:rFonts w:ascii="Courier New" w:eastAsia="Times New Roman" w:hAnsi="Courier New" w:cs="Courier New"/>
                <w:color w:val="000000"/>
                <w:sz w:val="20"/>
                <w:szCs w:val="20"/>
                <w:lang w:eastAsia="en-GB"/>
              </w:rPr>
              <w:t xml:space="preserve"> singleton </w:t>
            </w:r>
            <w:proofErr w:type="gramStart"/>
            <w:r w:rsidRPr="00165E8F">
              <w:rPr>
                <w:rFonts w:ascii="Courier New" w:eastAsia="Times New Roman" w:hAnsi="Courier New" w:cs="Courier New"/>
                <w:color w:val="000000"/>
                <w:sz w:val="20"/>
                <w:szCs w:val="20"/>
                <w:lang w:eastAsia="en-GB"/>
              </w:rPr>
              <w:t>sing;</w:t>
            </w:r>
            <w:proofErr w:type="gramEnd"/>
          </w:p>
          <w:p w14:paraId="732CE783"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return</w:t>
            </w: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sing;</w:t>
            </w:r>
            <w:proofErr w:type="gramEnd"/>
          </w:p>
          <w:p w14:paraId="1CBA87ED"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
          <w:p w14:paraId="3AFD41F9"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tc>
        <w:tc>
          <w:tcPr>
            <w:tcW w:w="0" w:type="auto"/>
            <w:vAlign w:val="center"/>
            <w:hideMark/>
          </w:tcPr>
          <w:p w14:paraId="20D8D41C" w14:textId="77777777" w:rsidR="00165E8F" w:rsidRPr="00165E8F" w:rsidRDefault="00165E8F" w:rsidP="00165E8F">
            <w:pPr>
              <w:spacing w:after="0" w:line="240" w:lineRule="auto"/>
              <w:rPr>
                <w:rFonts w:ascii="Times New Roman" w:eastAsia="Times New Roman" w:hAnsi="Times New Roman" w:cs="Times New Roman"/>
                <w:color w:val="000000"/>
                <w:sz w:val="24"/>
                <w:szCs w:val="24"/>
                <w:lang w:eastAsia="en-GB"/>
              </w:rPr>
            </w:pPr>
          </w:p>
        </w:tc>
      </w:tr>
    </w:tbl>
    <w:p w14:paraId="01E8DEDA" w14:textId="77777777" w:rsidR="00165E8F" w:rsidRPr="00165E8F" w:rsidRDefault="00165E8F" w:rsidP="00165E8F">
      <w:pPr>
        <w:shd w:val="clear" w:color="auto" w:fill="FFFFFF"/>
        <w:spacing w:after="75"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However, I read somewhere (</w:t>
      </w:r>
      <w:hyperlink r:id="rId16" w:history="1">
        <w:r w:rsidRPr="00165E8F">
          <w:rPr>
            <w:rFonts w:ascii="Verdana" w:eastAsia="Times New Roman" w:hAnsi="Verdana" w:cs="Times New Roman"/>
            <w:color w:val="000070"/>
            <w:sz w:val="18"/>
            <w:szCs w:val="18"/>
            <w:lang w:eastAsia="en-GB"/>
          </w:rPr>
          <w:t>http://www.infernodevelopment.com/singleton-c</w:t>
        </w:r>
      </w:hyperlink>
      <w:r w:rsidRPr="00165E8F">
        <w:rPr>
          <w:rFonts w:ascii="Verdana" w:eastAsia="Times New Roman" w:hAnsi="Verdana" w:cs="Times New Roman"/>
          <w:color w:val="000000"/>
          <w:sz w:val="18"/>
          <w:szCs w:val="18"/>
          <w:lang w:eastAsia="en-GB"/>
        </w:rPr>
        <w:t> ) that this is not thread safe.</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Assuming the site is correct, we must do this (omitting the unchanged parts):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412"/>
        <w:gridCol w:w="81"/>
      </w:tblGrid>
      <w:tr w:rsidR="00165E8F" w:rsidRPr="00165E8F" w14:paraId="345071CF" w14:textId="77777777" w:rsidTr="00165E8F">
        <w:trPr>
          <w:tblCellSpacing w:w="15" w:type="dxa"/>
        </w:trPr>
        <w:tc>
          <w:tcPr>
            <w:tcW w:w="0" w:type="auto"/>
            <w:hideMark/>
          </w:tcPr>
          <w:p w14:paraId="5DBA12C2"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lang w:eastAsia="en-GB"/>
              </w:rPr>
            </w:pPr>
            <w:r w:rsidRPr="00165E8F">
              <w:rPr>
                <w:rFonts w:ascii="Courier New" w:eastAsia="Times New Roman" w:hAnsi="Courier New" w:cs="Courier New"/>
                <w:color w:val="A0A0A0"/>
                <w:sz w:val="20"/>
                <w:szCs w:val="20"/>
                <w:lang w:eastAsia="en-GB"/>
              </w:rPr>
              <w:t>1</w:t>
            </w:r>
            <w:r w:rsidRPr="00165E8F">
              <w:rPr>
                <w:rFonts w:ascii="Courier New" w:eastAsia="Times New Roman" w:hAnsi="Courier New" w:cs="Courier New"/>
                <w:color w:val="A0A0A0"/>
                <w:sz w:val="20"/>
                <w:szCs w:val="20"/>
                <w:lang w:eastAsia="en-GB"/>
              </w:rPr>
              <w:br/>
              <w:t>2</w:t>
            </w:r>
            <w:r w:rsidRPr="00165E8F">
              <w:rPr>
                <w:rFonts w:ascii="Courier New" w:eastAsia="Times New Roman" w:hAnsi="Courier New" w:cs="Courier New"/>
                <w:color w:val="A0A0A0"/>
                <w:sz w:val="20"/>
                <w:szCs w:val="20"/>
                <w:lang w:eastAsia="en-GB"/>
              </w:rPr>
              <w:br/>
              <w:t>3</w:t>
            </w:r>
            <w:r w:rsidRPr="00165E8F">
              <w:rPr>
                <w:rFonts w:ascii="Courier New" w:eastAsia="Times New Roman" w:hAnsi="Courier New" w:cs="Courier New"/>
                <w:color w:val="A0A0A0"/>
                <w:sz w:val="20"/>
                <w:szCs w:val="20"/>
                <w:lang w:eastAsia="en-GB"/>
              </w:rPr>
              <w:br/>
              <w:t>4</w:t>
            </w:r>
            <w:r w:rsidRPr="00165E8F">
              <w:rPr>
                <w:rFonts w:ascii="Courier New" w:eastAsia="Times New Roman" w:hAnsi="Courier New" w:cs="Courier New"/>
                <w:color w:val="A0A0A0"/>
                <w:sz w:val="20"/>
                <w:szCs w:val="20"/>
                <w:lang w:eastAsia="en-GB"/>
              </w:rPr>
              <w:br/>
              <w:t>5</w:t>
            </w:r>
            <w:r w:rsidRPr="00165E8F">
              <w:rPr>
                <w:rFonts w:ascii="Courier New" w:eastAsia="Times New Roman" w:hAnsi="Courier New" w:cs="Courier New"/>
                <w:color w:val="A0A0A0"/>
                <w:sz w:val="20"/>
                <w:szCs w:val="20"/>
                <w:lang w:eastAsia="en-GB"/>
              </w:rPr>
              <w:br/>
              <w:t>6</w:t>
            </w:r>
            <w:r w:rsidRPr="00165E8F">
              <w:rPr>
                <w:rFonts w:ascii="Courier New" w:eastAsia="Times New Roman" w:hAnsi="Courier New" w:cs="Courier New"/>
                <w:color w:val="A0A0A0"/>
                <w:sz w:val="20"/>
                <w:szCs w:val="20"/>
                <w:lang w:eastAsia="en-GB"/>
              </w:rPr>
              <w:br/>
              <w:t>7</w:t>
            </w:r>
            <w:r w:rsidRPr="00165E8F">
              <w:rPr>
                <w:rFonts w:ascii="Courier New" w:eastAsia="Times New Roman" w:hAnsi="Courier New" w:cs="Courier New"/>
                <w:color w:val="A0A0A0"/>
                <w:sz w:val="20"/>
                <w:szCs w:val="20"/>
                <w:lang w:eastAsia="en-GB"/>
              </w:rPr>
              <w:br/>
              <w:t>8</w:t>
            </w:r>
            <w:r w:rsidRPr="00165E8F">
              <w:rPr>
                <w:rFonts w:ascii="Courier New" w:eastAsia="Times New Roman" w:hAnsi="Courier New" w:cs="Courier New"/>
                <w:color w:val="A0A0A0"/>
                <w:sz w:val="20"/>
                <w:szCs w:val="20"/>
                <w:lang w:eastAsia="en-GB"/>
              </w:rPr>
              <w:br/>
              <w:t>9</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466E73D8"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singleton {</w:t>
            </w:r>
          </w:p>
          <w:p w14:paraId="165F0E5F"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static</w:t>
            </w:r>
            <w:r w:rsidRPr="00165E8F">
              <w:rPr>
                <w:rFonts w:ascii="Courier New" w:eastAsia="Times New Roman" w:hAnsi="Courier New" w:cs="Courier New"/>
                <w:color w:val="000000"/>
                <w:sz w:val="20"/>
                <w:szCs w:val="20"/>
                <w:lang w:eastAsia="en-GB"/>
              </w:rPr>
              <w:t xml:space="preserve"> singleton* sing; </w:t>
            </w:r>
            <w:r w:rsidRPr="00165E8F">
              <w:rPr>
                <w:rFonts w:ascii="Courier New" w:eastAsia="Times New Roman" w:hAnsi="Courier New" w:cs="Courier New"/>
                <w:color w:val="007000"/>
                <w:sz w:val="20"/>
                <w:szCs w:val="20"/>
                <w:lang w:eastAsia="en-GB"/>
              </w:rPr>
              <w:t xml:space="preserve">// </w:t>
            </w:r>
            <w:proofErr w:type="spellStart"/>
            <w:r w:rsidRPr="00165E8F">
              <w:rPr>
                <w:rFonts w:ascii="Courier New" w:eastAsia="Times New Roman" w:hAnsi="Courier New" w:cs="Courier New"/>
                <w:color w:val="007000"/>
                <w:sz w:val="20"/>
                <w:szCs w:val="20"/>
                <w:lang w:eastAsia="en-GB"/>
              </w:rPr>
              <w:t>initalize</w:t>
            </w:r>
            <w:proofErr w:type="spellEnd"/>
            <w:r w:rsidRPr="00165E8F">
              <w:rPr>
                <w:rFonts w:ascii="Courier New" w:eastAsia="Times New Roman" w:hAnsi="Courier New" w:cs="Courier New"/>
                <w:color w:val="007000"/>
                <w:sz w:val="20"/>
                <w:szCs w:val="20"/>
                <w:lang w:eastAsia="en-GB"/>
              </w:rPr>
              <w:t xml:space="preserve"> to 0 in some </w:t>
            </w:r>
            <w:proofErr w:type="spellStart"/>
            <w:r w:rsidRPr="00165E8F">
              <w:rPr>
                <w:rFonts w:ascii="Courier New" w:eastAsia="Times New Roman" w:hAnsi="Courier New" w:cs="Courier New"/>
                <w:color w:val="007000"/>
                <w:sz w:val="20"/>
                <w:szCs w:val="20"/>
                <w:lang w:eastAsia="en-GB"/>
              </w:rPr>
              <w:t>cpp</w:t>
            </w:r>
            <w:proofErr w:type="spellEnd"/>
            <w:r w:rsidRPr="00165E8F">
              <w:rPr>
                <w:rFonts w:ascii="Courier New" w:eastAsia="Times New Roman" w:hAnsi="Courier New" w:cs="Courier New"/>
                <w:color w:val="007000"/>
                <w:sz w:val="20"/>
                <w:szCs w:val="20"/>
                <w:lang w:eastAsia="en-GB"/>
              </w:rPr>
              <w:t xml:space="preserve"> file</w:t>
            </w:r>
          </w:p>
          <w:p w14:paraId="57B71160"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public</w:t>
            </w:r>
            <w:r w:rsidRPr="00165E8F">
              <w:rPr>
                <w:rFonts w:ascii="Courier New" w:eastAsia="Times New Roman" w:hAnsi="Courier New" w:cs="Courier New"/>
                <w:color w:val="000000"/>
                <w:sz w:val="20"/>
                <w:szCs w:val="20"/>
                <w:lang w:eastAsia="en-GB"/>
              </w:rPr>
              <w:t>:</w:t>
            </w:r>
          </w:p>
          <w:p w14:paraId="252278ED"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singleton&amp; </w:t>
            </w:r>
            <w:proofErr w:type="gramStart"/>
            <w:r w:rsidRPr="00165E8F">
              <w:rPr>
                <w:rFonts w:ascii="Courier New" w:eastAsia="Times New Roman" w:hAnsi="Courier New" w:cs="Courier New"/>
                <w:color w:val="000000"/>
                <w:sz w:val="20"/>
                <w:szCs w:val="20"/>
                <w:lang w:eastAsia="en-GB"/>
              </w:rPr>
              <w:t>Get(</w:t>
            </w:r>
            <w:proofErr w:type="gramEnd"/>
            <w:r w:rsidRPr="00165E8F">
              <w:rPr>
                <w:rFonts w:ascii="Courier New" w:eastAsia="Times New Roman" w:hAnsi="Courier New" w:cs="Courier New"/>
                <w:color w:val="000000"/>
                <w:sz w:val="20"/>
                <w:szCs w:val="20"/>
                <w:lang w:eastAsia="en-GB"/>
              </w:rPr>
              <w:t>)</w:t>
            </w:r>
          </w:p>
          <w:p w14:paraId="3685E8E6"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
          <w:p w14:paraId="4A44A05D"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if</w:t>
            </w: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(!sing</w:t>
            </w:r>
            <w:proofErr w:type="gramEnd"/>
            <w:r w:rsidRPr="00165E8F">
              <w:rPr>
                <w:rFonts w:ascii="Courier New" w:eastAsia="Times New Roman" w:hAnsi="Courier New" w:cs="Courier New"/>
                <w:color w:val="000000"/>
                <w:sz w:val="20"/>
                <w:szCs w:val="20"/>
                <w:lang w:eastAsia="en-GB"/>
              </w:rPr>
              <w:t xml:space="preserve">) sing = </w:t>
            </w:r>
            <w:r w:rsidRPr="00165E8F">
              <w:rPr>
                <w:rFonts w:ascii="Courier New" w:eastAsia="Times New Roman" w:hAnsi="Courier New" w:cs="Courier New"/>
                <w:color w:val="0000B0"/>
                <w:sz w:val="20"/>
                <w:szCs w:val="20"/>
                <w:lang w:eastAsia="en-GB"/>
              </w:rPr>
              <w:t>new</w:t>
            </w:r>
            <w:r w:rsidRPr="00165E8F">
              <w:rPr>
                <w:rFonts w:ascii="Courier New" w:eastAsia="Times New Roman" w:hAnsi="Courier New" w:cs="Courier New"/>
                <w:color w:val="000000"/>
                <w:sz w:val="20"/>
                <w:szCs w:val="20"/>
                <w:lang w:eastAsia="en-GB"/>
              </w:rPr>
              <w:t xml:space="preserve"> singleton;</w:t>
            </w:r>
          </w:p>
          <w:p w14:paraId="45C8DD56"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return</w:t>
            </w: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sing;</w:t>
            </w:r>
            <w:proofErr w:type="gramEnd"/>
          </w:p>
          <w:p w14:paraId="45E00602"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
          <w:p w14:paraId="3E53456E"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tc>
        <w:tc>
          <w:tcPr>
            <w:tcW w:w="0" w:type="auto"/>
            <w:vAlign w:val="center"/>
            <w:hideMark/>
          </w:tcPr>
          <w:p w14:paraId="1B9B6A79" w14:textId="77777777" w:rsidR="00165E8F" w:rsidRPr="00165E8F" w:rsidRDefault="00165E8F" w:rsidP="00165E8F">
            <w:pPr>
              <w:spacing w:after="0" w:line="240" w:lineRule="auto"/>
              <w:rPr>
                <w:rFonts w:ascii="Times New Roman" w:eastAsia="Times New Roman" w:hAnsi="Times New Roman" w:cs="Times New Roman"/>
                <w:color w:val="000000"/>
                <w:sz w:val="24"/>
                <w:szCs w:val="24"/>
                <w:lang w:eastAsia="en-GB"/>
              </w:rPr>
            </w:pPr>
          </w:p>
        </w:tc>
      </w:tr>
    </w:tbl>
    <w:p w14:paraId="0D2AE17A" w14:textId="77777777" w:rsidR="00165E8F" w:rsidRPr="00165E8F" w:rsidRDefault="00165E8F" w:rsidP="00165E8F">
      <w:pPr>
        <w:shd w:val="clear" w:color="auto" w:fill="FFFFFF"/>
        <w:spacing w:after="75"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t xml:space="preserve">So how do I delete this singleton now? Could I add the following inside the </w:t>
      </w:r>
      <w:proofErr w:type="gramStart"/>
      <w:r w:rsidRPr="00165E8F">
        <w:rPr>
          <w:rFonts w:ascii="Verdana" w:eastAsia="Times New Roman" w:hAnsi="Verdana" w:cs="Times New Roman"/>
          <w:color w:val="000000"/>
          <w:sz w:val="18"/>
          <w:szCs w:val="18"/>
          <w:lang w:eastAsia="en-GB"/>
        </w:rPr>
        <w:t>singleton:</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251"/>
        <w:gridCol w:w="81"/>
      </w:tblGrid>
      <w:tr w:rsidR="00165E8F" w:rsidRPr="00165E8F" w14:paraId="77FC7202" w14:textId="77777777" w:rsidTr="00165E8F">
        <w:trPr>
          <w:tblCellSpacing w:w="15" w:type="dxa"/>
        </w:trPr>
        <w:tc>
          <w:tcPr>
            <w:tcW w:w="0" w:type="auto"/>
            <w:hideMark/>
          </w:tcPr>
          <w:p w14:paraId="4118BF8A"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lang w:eastAsia="en-GB"/>
              </w:rPr>
            </w:pPr>
            <w:r w:rsidRPr="00165E8F">
              <w:rPr>
                <w:rFonts w:ascii="Courier New" w:eastAsia="Times New Roman" w:hAnsi="Courier New" w:cs="Courier New"/>
                <w:color w:val="A0A0A0"/>
                <w:sz w:val="20"/>
                <w:szCs w:val="20"/>
                <w:lang w:eastAsia="en-GB"/>
              </w:rPr>
              <w:t>1</w:t>
            </w:r>
            <w:r w:rsidRPr="00165E8F">
              <w:rPr>
                <w:rFonts w:ascii="Courier New" w:eastAsia="Times New Roman" w:hAnsi="Courier New" w:cs="Courier New"/>
                <w:color w:val="A0A0A0"/>
                <w:sz w:val="20"/>
                <w:szCs w:val="20"/>
                <w:lang w:eastAsia="en-GB"/>
              </w:rPr>
              <w:br/>
              <w:t>2</w:t>
            </w:r>
            <w:r w:rsidRPr="00165E8F">
              <w:rPr>
                <w:rFonts w:ascii="Courier New" w:eastAsia="Times New Roman" w:hAnsi="Courier New" w:cs="Courier New"/>
                <w:color w:val="A0A0A0"/>
                <w:sz w:val="20"/>
                <w:szCs w:val="20"/>
                <w:lang w:eastAsia="en-GB"/>
              </w:rPr>
              <w:br/>
              <w:t>3</w:t>
            </w:r>
            <w:r w:rsidRPr="00165E8F">
              <w:rPr>
                <w:rFonts w:ascii="Courier New" w:eastAsia="Times New Roman" w:hAnsi="Courier New" w:cs="Courier New"/>
                <w:color w:val="A0A0A0"/>
                <w:sz w:val="20"/>
                <w:szCs w:val="20"/>
                <w:lang w:eastAsia="en-GB"/>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6D78F024"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static</w:t>
            </w: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destructor {</w:t>
            </w:r>
          </w:p>
          <w:p w14:paraId="53A17B34"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public</w:t>
            </w:r>
            <w:r w:rsidRPr="00165E8F">
              <w:rPr>
                <w:rFonts w:ascii="Courier New" w:eastAsia="Times New Roman" w:hAnsi="Courier New" w:cs="Courier New"/>
                <w:color w:val="000000"/>
                <w:sz w:val="20"/>
                <w:szCs w:val="20"/>
                <w:lang w:eastAsia="en-GB"/>
              </w:rPr>
              <w:t>:</w:t>
            </w:r>
          </w:p>
          <w:p w14:paraId="750069E8"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destructor(</w:t>
            </w:r>
            <w:proofErr w:type="gramEnd"/>
            <w:r w:rsidRPr="00165E8F">
              <w:rPr>
                <w:rFonts w:ascii="Courier New" w:eastAsia="Times New Roman" w:hAnsi="Courier New" w:cs="Courier New"/>
                <w:color w:val="000000"/>
                <w:sz w:val="20"/>
                <w:szCs w:val="20"/>
                <w:lang w:eastAsia="en-GB"/>
              </w:rPr>
              <w:t xml:space="preserve">) { </w:t>
            </w:r>
            <w:r w:rsidRPr="00165E8F">
              <w:rPr>
                <w:rFonts w:ascii="Courier New" w:eastAsia="Times New Roman" w:hAnsi="Courier New" w:cs="Courier New"/>
                <w:color w:val="0000B0"/>
                <w:sz w:val="20"/>
                <w:szCs w:val="20"/>
                <w:lang w:eastAsia="en-GB"/>
              </w:rPr>
              <w:t>if</w:t>
            </w:r>
            <w:r w:rsidRPr="00165E8F">
              <w:rPr>
                <w:rFonts w:ascii="Courier New" w:eastAsia="Times New Roman" w:hAnsi="Courier New" w:cs="Courier New"/>
                <w:color w:val="000000"/>
                <w:sz w:val="20"/>
                <w:szCs w:val="20"/>
                <w:lang w:eastAsia="en-GB"/>
              </w:rPr>
              <w:t xml:space="preserve"> (sing) </w:t>
            </w:r>
            <w:r w:rsidRPr="00165E8F">
              <w:rPr>
                <w:rFonts w:ascii="Courier New" w:eastAsia="Times New Roman" w:hAnsi="Courier New" w:cs="Courier New"/>
                <w:color w:val="0000B0"/>
                <w:sz w:val="20"/>
                <w:szCs w:val="20"/>
                <w:lang w:eastAsia="en-GB"/>
              </w:rPr>
              <w:t>delete</w:t>
            </w:r>
            <w:r w:rsidRPr="00165E8F">
              <w:rPr>
                <w:rFonts w:ascii="Courier New" w:eastAsia="Times New Roman" w:hAnsi="Courier New" w:cs="Courier New"/>
                <w:color w:val="000000"/>
                <w:sz w:val="20"/>
                <w:szCs w:val="20"/>
                <w:lang w:eastAsia="en-GB"/>
              </w:rPr>
              <w:t xml:space="preserve"> sing; }</w:t>
            </w:r>
          </w:p>
          <w:p w14:paraId="2BEBD854"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dtor</w:t>
            </w:r>
            <w:proofErr w:type="spellEnd"/>
            <w:r w:rsidRPr="00165E8F">
              <w:rPr>
                <w:rFonts w:ascii="Courier New" w:eastAsia="Times New Roman" w:hAnsi="Courier New" w:cs="Courier New"/>
                <w:color w:val="000000"/>
                <w:sz w:val="20"/>
                <w:szCs w:val="20"/>
                <w:lang w:eastAsia="en-GB"/>
              </w:rPr>
              <w:t>;</w:t>
            </w:r>
          </w:p>
        </w:tc>
        <w:tc>
          <w:tcPr>
            <w:tcW w:w="0" w:type="auto"/>
            <w:vAlign w:val="center"/>
            <w:hideMark/>
          </w:tcPr>
          <w:p w14:paraId="11D6C97D" w14:textId="77777777" w:rsidR="00165E8F" w:rsidRPr="00165E8F" w:rsidRDefault="00165E8F" w:rsidP="00165E8F">
            <w:pPr>
              <w:spacing w:after="0" w:line="240" w:lineRule="auto"/>
              <w:rPr>
                <w:rFonts w:ascii="Times New Roman" w:eastAsia="Times New Roman" w:hAnsi="Times New Roman" w:cs="Times New Roman"/>
                <w:color w:val="000000"/>
                <w:sz w:val="24"/>
                <w:szCs w:val="24"/>
                <w:lang w:eastAsia="en-GB"/>
              </w:rPr>
            </w:pPr>
          </w:p>
        </w:tc>
      </w:tr>
    </w:tbl>
    <w:p w14:paraId="2AAEC05F" w14:textId="77777777" w:rsidR="00165E8F" w:rsidRPr="00165E8F" w:rsidRDefault="00165E8F" w:rsidP="00165E8F">
      <w:pPr>
        <w:shd w:val="clear" w:color="auto" w:fill="FFFFFF"/>
        <w:spacing w:after="24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t xml:space="preserve">Or would that have </w:t>
      </w:r>
      <w:proofErr w:type="gramStart"/>
      <w:r w:rsidRPr="00165E8F">
        <w:rPr>
          <w:rFonts w:ascii="Verdana" w:eastAsia="Times New Roman" w:hAnsi="Verdana" w:cs="Times New Roman"/>
          <w:color w:val="000000"/>
          <w:sz w:val="18"/>
          <w:szCs w:val="18"/>
          <w:lang w:eastAsia="en-GB"/>
        </w:rPr>
        <w:t>exactly the same</w:t>
      </w:r>
      <w:proofErr w:type="gramEnd"/>
      <w:r w:rsidRPr="00165E8F">
        <w:rPr>
          <w:rFonts w:ascii="Verdana" w:eastAsia="Times New Roman" w:hAnsi="Verdana" w:cs="Times New Roman"/>
          <w:color w:val="000000"/>
          <w:sz w:val="18"/>
          <w:szCs w:val="18"/>
          <w:lang w:eastAsia="en-GB"/>
        </w:rPr>
        <w:t xml:space="preserve"> thread problem as the static variable in the first solution.</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Thanks for any advice you can give me about this.</w:t>
      </w:r>
    </w:p>
    <w:p w14:paraId="0D16C9EB" w14:textId="77777777" w:rsidR="00165E8F" w:rsidRPr="00165E8F" w:rsidRDefault="00165E8F" w:rsidP="00165E8F">
      <w:pPr>
        <w:shd w:val="clear" w:color="auto" w:fill="FFFFFF"/>
        <w:spacing w:after="75" w:line="240" w:lineRule="auto"/>
        <w:jc w:val="right"/>
        <w:rPr>
          <w:rFonts w:ascii="Verdana" w:eastAsia="Times New Roman" w:hAnsi="Verdana" w:cs="Times New Roman"/>
          <w:color w:val="000000"/>
          <w:sz w:val="18"/>
          <w:szCs w:val="18"/>
          <w:lang w:eastAsia="en-GB"/>
        </w:rPr>
      </w:pPr>
      <w:r w:rsidRPr="00165E8F">
        <w:rPr>
          <w:rFonts w:ascii="Verdana" w:eastAsia="Times New Roman" w:hAnsi="Verdana" w:cs="Times New Roman"/>
          <w:i/>
          <w:iCs/>
          <w:color w:val="000000"/>
          <w:sz w:val="15"/>
          <w:szCs w:val="15"/>
          <w:lang w:eastAsia="en-GB"/>
        </w:rPr>
        <w:t xml:space="preserve">Last edited on May 30, </w:t>
      </w:r>
      <w:proofErr w:type="gramStart"/>
      <w:r w:rsidRPr="00165E8F">
        <w:rPr>
          <w:rFonts w:ascii="Verdana" w:eastAsia="Times New Roman" w:hAnsi="Verdana" w:cs="Times New Roman"/>
          <w:i/>
          <w:iCs/>
          <w:color w:val="000000"/>
          <w:sz w:val="15"/>
          <w:szCs w:val="15"/>
          <w:lang w:eastAsia="en-GB"/>
        </w:rPr>
        <w:t>2011</w:t>
      </w:r>
      <w:proofErr w:type="gramEnd"/>
      <w:r w:rsidRPr="00165E8F">
        <w:rPr>
          <w:rFonts w:ascii="Verdana" w:eastAsia="Times New Roman" w:hAnsi="Verdana" w:cs="Times New Roman"/>
          <w:i/>
          <w:iCs/>
          <w:color w:val="000000"/>
          <w:sz w:val="15"/>
          <w:szCs w:val="15"/>
          <w:lang w:eastAsia="en-GB"/>
        </w:rPr>
        <w:t xml:space="preserve"> at 4:27pm</w:t>
      </w:r>
    </w:p>
    <w:p w14:paraId="3E4CE1D6" w14:textId="722FA7FA"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r w:rsidRPr="00165E8F">
        <w:rPr>
          <w:rFonts w:ascii="Verdana" w:eastAsia="Times New Roman" w:hAnsi="Verdana" w:cs="Times New Roman"/>
          <w:noProof/>
          <w:color w:val="000070"/>
          <w:sz w:val="15"/>
          <w:szCs w:val="15"/>
          <w:lang w:eastAsia="en-GB"/>
        </w:rPr>
        <w:drawing>
          <wp:inline distT="0" distB="0" distL="0" distR="0" wp14:anchorId="0C37D3E5" wp14:editId="2E118BDF">
            <wp:extent cx="156210" cy="78105"/>
            <wp:effectExtent l="0" t="0" r="0" b="0"/>
            <wp:docPr id="15" name="Picture 15">
              <a:hlinkClick xmlns:a="http://schemas.openxmlformats.org/drawingml/2006/main" r:id="rId17" tooltip="&quot;Link to this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7" tooltip="&quot;Link to this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78105"/>
                    </a:xfrm>
                    <a:prstGeom prst="rect">
                      <a:avLst/>
                    </a:prstGeom>
                    <a:noFill/>
                    <a:ln>
                      <a:noFill/>
                    </a:ln>
                  </pic:spPr>
                </pic:pic>
              </a:graphicData>
            </a:graphic>
          </wp:inline>
        </w:drawing>
      </w:r>
      <w:r w:rsidRPr="00165E8F">
        <w:rPr>
          <w:rFonts w:ascii="Verdana" w:eastAsia="Times New Roman" w:hAnsi="Verdana" w:cs="Times New Roman"/>
          <w:color w:val="000000"/>
          <w:sz w:val="15"/>
          <w:szCs w:val="15"/>
          <w:lang w:eastAsia="en-GB"/>
        </w:rPr>
        <w:t xml:space="preserve"> May 30, </w:t>
      </w:r>
      <w:proofErr w:type="gramStart"/>
      <w:r w:rsidRPr="00165E8F">
        <w:rPr>
          <w:rFonts w:ascii="Verdana" w:eastAsia="Times New Roman" w:hAnsi="Verdana" w:cs="Times New Roman"/>
          <w:color w:val="000000"/>
          <w:sz w:val="15"/>
          <w:szCs w:val="15"/>
          <w:lang w:eastAsia="en-GB"/>
        </w:rPr>
        <w:t>2011</w:t>
      </w:r>
      <w:proofErr w:type="gramEnd"/>
      <w:r w:rsidRPr="00165E8F">
        <w:rPr>
          <w:rFonts w:ascii="Verdana" w:eastAsia="Times New Roman" w:hAnsi="Verdana" w:cs="Times New Roman"/>
          <w:color w:val="000000"/>
          <w:sz w:val="15"/>
          <w:szCs w:val="15"/>
          <w:lang w:eastAsia="en-GB"/>
        </w:rPr>
        <w:t xml:space="preserve"> at 4:41pm</w:t>
      </w:r>
    </w:p>
    <w:p w14:paraId="2680A1B1" w14:textId="77777777"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hyperlink r:id="rId18" w:history="1">
        <w:proofErr w:type="spellStart"/>
        <w:r w:rsidRPr="00165E8F">
          <w:rPr>
            <w:rFonts w:ascii="Verdana" w:eastAsia="Times New Roman" w:hAnsi="Verdana" w:cs="Times New Roman"/>
            <w:b/>
            <w:bCs/>
            <w:color w:val="000070"/>
            <w:sz w:val="15"/>
            <w:szCs w:val="15"/>
            <w:lang w:eastAsia="en-GB"/>
          </w:rPr>
          <w:t>Disch</w:t>
        </w:r>
        <w:proofErr w:type="spellEnd"/>
        <w:r w:rsidRPr="00165E8F">
          <w:rPr>
            <w:rFonts w:ascii="Verdana" w:eastAsia="Times New Roman" w:hAnsi="Verdana" w:cs="Times New Roman"/>
            <w:color w:val="000070"/>
            <w:sz w:val="15"/>
            <w:szCs w:val="15"/>
            <w:lang w:eastAsia="en-GB"/>
          </w:rPr>
          <w:t> (13742)</w:t>
        </w:r>
      </w:hyperlink>
    </w:p>
    <w:p w14:paraId="2FC7B9B3" w14:textId="77777777" w:rsidR="00165E8F" w:rsidRPr="00165E8F" w:rsidRDefault="00165E8F" w:rsidP="00165E8F">
      <w:pPr>
        <w:shd w:val="clear" w:color="auto" w:fill="FFFFFF"/>
        <w:spacing w:after="24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Don't trust that article.</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xml:space="preserve">I don't see why the </w:t>
      </w:r>
      <w:proofErr w:type="spellStart"/>
      <w:r w:rsidRPr="00165E8F">
        <w:rPr>
          <w:rFonts w:ascii="Verdana" w:eastAsia="Times New Roman" w:hAnsi="Verdana" w:cs="Times New Roman"/>
          <w:color w:val="000000"/>
          <w:sz w:val="18"/>
          <w:szCs w:val="18"/>
          <w:lang w:eastAsia="en-GB"/>
        </w:rPr>
        <w:t>new'd</w:t>
      </w:r>
      <w:proofErr w:type="spellEnd"/>
      <w:r w:rsidRPr="00165E8F">
        <w:rPr>
          <w:rFonts w:ascii="Verdana" w:eastAsia="Times New Roman" w:hAnsi="Verdana" w:cs="Times New Roman"/>
          <w:color w:val="000000"/>
          <w:sz w:val="18"/>
          <w:szCs w:val="18"/>
          <w:lang w:eastAsia="en-GB"/>
        </w:rPr>
        <w:t xml:space="preserve"> version would be any more thread safe than the non-</w:t>
      </w:r>
      <w:proofErr w:type="spellStart"/>
      <w:r w:rsidRPr="00165E8F">
        <w:rPr>
          <w:rFonts w:ascii="Verdana" w:eastAsia="Times New Roman" w:hAnsi="Verdana" w:cs="Times New Roman"/>
          <w:color w:val="000000"/>
          <w:sz w:val="18"/>
          <w:szCs w:val="18"/>
          <w:lang w:eastAsia="en-GB"/>
        </w:rPr>
        <w:t>newed</w:t>
      </w:r>
      <w:proofErr w:type="spellEnd"/>
      <w:r w:rsidRPr="00165E8F">
        <w:rPr>
          <w:rFonts w:ascii="Verdana" w:eastAsia="Times New Roman" w:hAnsi="Verdana" w:cs="Times New Roman"/>
          <w:color w:val="000000"/>
          <w:sz w:val="18"/>
          <w:szCs w:val="18"/>
          <w:lang w:eastAsia="en-GB"/>
        </w:rPr>
        <w:t xml:space="preserve"> version.</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xml:space="preserve">In fact I'm certain the </w:t>
      </w:r>
      <w:proofErr w:type="spellStart"/>
      <w:r w:rsidRPr="00165E8F">
        <w:rPr>
          <w:rFonts w:ascii="Verdana" w:eastAsia="Times New Roman" w:hAnsi="Verdana" w:cs="Times New Roman"/>
          <w:color w:val="000000"/>
          <w:sz w:val="18"/>
          <w:szCs w:val="18"/>
          <w:lang w:eastAsia="en-GB"/>
        </w:rPr>
        <w:t>new'd</w:t>
      </w:r>
      <w:proofErr w:type="spellEnd"/>
      <w:r w:rsidRPr="00165E8F">
        <w:rPr>
          <w:rFonts w:ascii="Verdana" w:eastAsia="Times New Roman" w:hAnsi="Verdana" w:cs="Times New Roman"/>
          <w:color w:val="000000"/>
          <w:sz w:val="18"/>
          <w:szCs w:val="18"/>
          <w:lang w:eastAsia="en-GB"/>
        </w:rPr>
        <w:t xml:space="preserve"> version isn't thread safe at all. The only way to make either of them </w:t>
      </w:r>
      <w:proofErr w:type="spellStart"/>
      <w:r w:rsidRPr="00165E8F">
        <w:rPr>
          <w:rFonts w:ascii="Verdana" w:eastAsia="Times New Roman" w:hAnsi="Verdana" w:cs="Times New Roman"/>
          <w:color w:val="000000"/>
          <w:sz w:val="18"/>
          <w:szCs w:val="18"/>
          <w:lang w:eastAsia="en-GB"/>
        </w:rPr>
        <w:t>threadsafe</w:t>
      </w:r>
      <w:proofErr w:type="spellEnd"/>
      <w:r w:rsidRPr="00165E8F">
        <w:rPr>
          <w:rFonts w:ascii="Verdana" w:eastAsia="Times New Roman" w:hAnsi="Verdana" w:cs="Times New Roman"/>
          <w:color w:val="000000"/>
          <w:sz w:val="18"/>
          <w:szCs w:val="18"/>
          <w:lang w:eastAsia="en-GB"/>
        </w:rPr>
        <w:t xml:space="preserve"> would be to put creation behind a mutex: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052"/>
        <w:gridCol w:w="81"/>
      </w:tblGrid>
      <w:tr w:rsidR="00165E8F" w:rsidRPr="00165E8F" w14:paraId="7B2AEDC8" w14:textId="77777777" w:rsidTr="00165E8F">
        <w:trPr>
          <w:tblCellSpacing w:w="15" w:type="dxa"/>
        </w:trPr>
        <w:tc>
          <w:tcPr>
            <w:tcW w:w="0" w:type="auto"/>
            <w:hideMark/>
          </w:tcPr>
          <w:p w14:paraId="1C2BDCEC"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lang w:eastAsia="en-GB"/>
              </w:rPr>
            </w:pPr>
            <w:r w:rsidRPr="00165E8F">
              <w:rPr>
                <w:rFonts w:ascii="Courier New" w:eastAsia="Times New Roman" w:hAnsi="Courier New" w:cs="Courier New"/>
                <w:color w:val="A0A0A0"/>
                <w:sz w:val="20"/>
                <w:szCs w:val="20"/>
                <w:lang w:eastAsia="en-GB"/>
              </w:rPr>
              <w:t>1</w:t>
            </w:r>
            <w:r w:rsidRPr="00165E8F">
              <w:rPr>
                <w:rFonts w:ascii="Courier New" w:eastAsia="Times New Roman" w:hAnsi="Courier New" w:cs="Courier New"/>
                <w:color w:val="A0A0A0"/>
                <w:sz w:val="20"/>
                <w:szCs w:val="20"/>
                <w:lang w:eastAsia="en-GB"/>
              </w:rPr>
              <w:br/>
              <w:t>2</w:t>
            </w:r>
            <w:r w:rsidRPr="00165E8F">
              <w:rPr>
                <w:rFonts w:ascii="Courier New" w:eastAsia="Times New Roman" w:hAnsi="Courier New" w:cs="Courier New"/>
                <w:color w:val="A0A0A0"/>
                <w:sz w:val="20"/>
                <w:szCs w:val="20"/>
                <w:lang w:eastAsia="en-GB"/>
              </w:rPr>
              <w:br/>
              <w:t>3</w:t>
            </w:r>
            <w:r w:rsidRPr="00165E8F">
              <w:rPr>
                <w:rFonts w:ascii="Courier New" w:eastAsia="Times New Roman" w:hAnsi="Courier New" w:cs="Courier New"/>
                <w:color w:val="A0A0A0"/>
                <w:sz w:val="20"/>
                <w:szCs w:val="20"/>
                <w:lang w:eastAsia="en-GB"/>
              </w:rPr>
              <w:br/>
              <w:t>4</w:t>
            </w:r>
            <w:r w:rsidRPr="00165E8F">
              <w:rPr>
                <w:rFonts w:ascii="Courier New" w:eastAsia="Times New Roman" w:hAnsi="Courier New" w:cs="Courier New"/>
                <w:color w:val="A0A0A0"/>
                <w:sz w:val="20"/>
                <w:szCs w:val="20"/>
                <w:lang w:eastAsia="en-GB"/>
              </w:rPr>
              <w:br/>
              <w:t>5</w:t>
            </w:r>
            <w:r w:rsidRPr="00165E8F">
              <w:rPr>
                <w:rFonts w:ascii="Courier New" w:eastAsia="Times New Roman" w:hAnsi="Courier New" w:cs="Courier New"/>
                <w:color w:val="A0A0A0"/>
                <w:sz w:val="20"/>
                <w:szCs w:val="20"/>
                <w:lang w:eastAsia="en-GB"/>
              </w:rPr>
              <w:br/>
              <w:t>6</w:t>
            </w:r>
            <w:r w:rsidRPr="00165E8F">
              <w:rPr>
                <w:rFonts w:ascii="Courier New" w:eastAsia="Times New Roman" w:hAnsi="Courier New" w:cs="Courier New"/>
                <w:color w:val="A0A0A0"/>
                <w:sz w:val="20"/>
                <w:szCs w:val="20"/>
                <w:lang w:eastAsia="en-GB"/>
              </w:rPr>
              <w:br/>
              <w:t>7</w:t>
            </w:r>
            <w:r w:rsidRPr="00165E8F">
              <w:rPr>
                <w:rFonts w:ascii="Courier New" w:eastAsia="Times New Roman" w:hAnsi="Courier New" w:cs="Courier New"/>
                <w:color w:val="A0A0A0"/>
                <w:sz w:val="20"/>
                <w:szCs w:val="20"/>
                <w:lang w:eastAsia="en-GB"/>
              </w:rPr>
              <w:br/>
              <w:t>8</w:t>
            </w:r>
            <w:r w:rsidRPr="00165E8F">
              <w:rPr>
                <w:rFonts w:ascii="Courier New" w:eastAsia="Times New Roman" w:hAnsi="Courier New" w:cs="Courier New"/>
                <w:color w:val="A0A0A0"/>
                <w:sz w:val="20"/>
                <w:szCs w:val="20"/>
                <w:lang w:eastAsia="en-GB"/>
              </w:rPr>
              <w:br/>
              <w:t>9</w:t>
            </w:r>
            <w:r w:rsidRPr="00165E8F">
              <w:rPr>
                <w:rFonts w:ascii="Courier New" w:eastAsia="Times New Roman" w:hAnsi="Courier New" w:cs="Courier New"/>
                <w:color w:val="A0A0A0"/>
                <w:sz w:val="20"/>
                <w:szCs w:val="20"/>
                <w:lang w:eastAsia="en-GB"/>
              </w:rPr>
              <w:br/>
              <w:t>10</w:t>
            </w:r>
            <w:r w:rsidRPr="00165E8F">
              <w:rPr>
                <w:rFonts w:ascii="Courier New" w:eastAsia="Times New Roman" w:hAnsi="Courier New" w:cs="Courier New"/>
                <w:color w:val="A0A0A0"/>
                <w:sz w:val="20"/>
                <w:szCs w:val="20"/>
                <w:lang w:eastAsia="en-GB"/>
              </w:rPr>
              <w:br/>
              <w:t>11</w:t>
            </w:r>
            <w:r w:rsidRPr="00165E8F">
              <w:rPr>
                <w:rFonts w:ascii="Courier New" w:eastAsia="Times New Roman" w:hAnsi="Courier New" w:cs="Courier New"/>
                <w:color w:val="A0A0A0"/>
                <w:sz w:val="20"/>
                <w:szCs w:val="20"/>
                <w:lang w:eastAsia="en-GB"/>
              </w:rPr>
              <w:br/>
              <w:t>12</w:t>
            </w:r>
            <w:r w:rsidRPr="00165E8F">
              <w:rPr>
                <w:rFonts w:ascii="Courier New" w:eastAsia="Times New Roman" w:hAnsi="Courier New" w:cs="Courier New"/>
                <w:color w:val="A0A0A0"/>
                <w:sz w:val="20"/>
                <w:szCs w:val="20"/>
                <w:lang w:eastAsia="en-GB"/>
              </w:rPr>
              <w:br/>
              <w:t>13</w:t>
            </w:r>
            <w:r w:rsidRPr="00165E8F">
              <w:rPr>
                <w:rFonts w:ascii="Courier New" w:eastAsia="Times New Roman" w:hAnsi="Courier New" w:cs="Courier New"/>
                <w:color w:val="A0A0A0"/>
                <w:sz w:val="20"/>
                <w:szCs w:val="20"/>
                <w:lang w:eastAsia="en-GB"/>
              </w:rPr>
              <w:br/>
              <w:t>14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59C71BDB"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singleton&amp; </w:t>
            </w:r>
            <w:proofErr w:type="gramStart"/>
            <w:r w:rsidRPr="00165E8F">
              <w:rPr>
                <w:rFonts w:ascii="Courier New" w:eastAsia="Times New Roman" w:hAnsi="Courier New" w:cs="Courier New"/>
                <w:color w:val="000000"/>
                <w:sz w:val="20"/>
                <w:szCs w:val="20"/>
                <w:lang w:eastAsia="en-GB"/>
              </w:rPr>
              <w:t>Get(</w:t>
            </w:r>
            <w:proofErr w:type="gramEnd"/>
            <w:r w:rsidRPr="00165E8F">
              <w:rPr>
                <w:rFonts w:ascii="Courier New" w:eastAsia="Times New Roman" w:hAnsi="Courier New" w:cs="Courier New"/>
                <w:color w:val="000000"/>
                <w:sz w:val="20"/>
                <w:szCs w:val="20"/>
                <w:lang w:eastAsia="en-GB"/>
              </w:rPr>
              <w:t>)</w:t>
            </w:r>
          </w:p>
          <w:p w14:paraId="46847D65"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p w14:paraId="63CB678D"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criticalsection</w:t>
            </w:r>
            <w:proofErr w:type="spellEnd"/>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 xml:space="preserve">locker( </w:t>
            </w:r>
            <w:proofErr w:type="spellStart"/>
            <w:r w:rsidRPr="00165E8F">
              <w:rPr>
                <w:rFonts w:ascii="Courier New" w:eastAsia="Times New Roman" w:hAnsi="Courier New" w:cs="Courier New"/>
                <w:color w:val="000000"/>
                <w:sz w:val="20"/>
                <w:szCs w:val="20"/>
                <w:lang w:eastAsia="en-GB"/>
              </w:rPr>
              <w:t>mymutex</w:t>
            </w:r>
            <w:proofErr w:type="spellEnd"/>
            <w:proofErr w:type="gramEnd"/>
            <w:r w:rsidRPr="00165E8F">
              <w:rPr>
                <w:rFonts w:ascii="Courier New" w:eastAsia="Times New Roman" w:hAnsi="Courier New" w:cs="Courier New"/>
                <w:color w:val="000000"/>
                <w:sz w:val="20"/>
                <w:szCs w:val="20"/>
                <w:lang w:eastAsia="en-GB"/>
              </w:rPr>
              <w:t xml:space="preserve"> );  </w:t>
            </w:r>
            <w:r w:rsidRPr="00165E8F">
              <w:rPr>
                <w:rFonts w:ascii="Courier New" w:eastAsia="Times New Roman" w:hAnsi="Courier New" w:cs="Courier New"/>
                <w:color w:val="007000"/>
                <w:sz w:val="20"/>
                <w:szCs w:val="20"/>
                <w:lang w:eastAsia="en-GB"/>
              </w:rPr>
              <w:t>// RAII mutex locker</w:t>
            </w:r>
          </w:p>
          <w:p w14:paraId="0D508097"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static</w:t>
            </w:r>
            <w:r w:rsidRPr="00165E8F">
              <w:rPr>
                <w:rFonts w:ascii="Courier New" w:eastAsia="Times New Roman" w:hAnsi="Courier New" w:cs="Courier New"/>
                <w:color w:val="000000"/>
                <w:sz w:val="20"/>
                <w:szCs w:val="20"/>
                <w:lang w:eastAsia="en-GB"/>
              </w:rPr>
              <w:t xml:space="preserve"> singleton </w:t>
            </w:r>
            <w:proofErr w:type="gramStart"/>
            <w:r w:rsidRPr="00165E8F">
              <w:rPr>
                <w:rFonts w:ascii="Courier New" w:eastAsia="Times New Roman" w:hAnsi="Courier New" w:cs="Courier New"/>
                <w:color w:val="000000"/>
                <w:sz w:val="20"/>
                <w:szCs w:val="20"/>
                <w:lang w:eastAsia="en-GB"/>
              </w:rPr>
              <w:t>sing;</w:t>
            </w:r>
            <w:proofErr w:type="gramEnd"/>
          </w:p>
          <w:p w14:paraId="6461D7B3"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return</w:t>
            </w: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sing;</w:t>
            </w:r>
            <w:proofErr w:type="gramEnd"/>
          </w:p>
          <w:p w14:paraId="189CECBC"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p w14:paraId="5732A1B1"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C71E262"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7000"/>
                <w:sz w:val="20"/>
                <w:szCs w:val="20"/>
                <w:lang w:eastAsia="en-GB"/>
              </w:rPr>
              <w:t>// ... or ...</w:t>
            </w:r>
          </w:p>
          <w:p w14:paraId="4806B6B2"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singleton&amp; </w:t>
            </w:r>
            <w:proofErr w:type="gramStart"/>
            <w:r w:rsidRPr="00165E8F">
              <w:rPr>
                <w:rFonts w:ascii="Courier New" w:eastAsia="Times New Roman" w:hAnsi="Courier New" w:cs="Courier New"/>
                <w:color w:val="000000"/>
                <w:sz w:val="20"/>
                <w:szCs w:val="20"/>
                <w:lang w:eastAsia="en-GB"/>
              </w:rPr>
              <w:t>Get(</w:t>
            </w:r>
            <w:proofErr w:type="gramEnd"/>
            <w:r w:rsidRPr="00165E8F">
              <w:rPr>
                <w:rFonts w:ascii="Courier New" w:eastAsia="Times New Roman" w:hAnsi="Courier New" w:cs="Courier New"/>
                <w:color w:val="000000"/>
                <w:sz w:val="20"/>
                <w:szCs w:val="20"/>
                <w:lang w:eastAsia="en-GB"/>
              </w:rPr>
              <w:t>)</w:t>
            </w:r>
          </w:p>
          <w:p w14:paraId="449BB67C"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p w14:paraId="24B49B80"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criticalsection</w:t>
            </w:r>
            <w:proofErr w:type="spellEnd"/>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 xml:space="preserve">locker( </w:t>
            </w:r>
            <w:proofErr w:type="spellStart"/>
            <w:r w:rsidRPr="00165E8F">
              <w:rPr>
                <w:rFonts w:ascii="Courier New" w:eastAsia="Times New Roman" w:hAnsi="Courier New" w:cs="Courier New"/>
                <w:color w:val="000000"/>
                <w:sz w:val="20"/>
                <w:szCs w:val="20"/>
                <w:lang w:eastAsia="en-GB"/>
              </w:rPr>
              <w:t>mymutex</w:t>
            </w:r>
            <w:proofErr w:type="spellEnd"/>
            <w:proofErr w:type="gramEnd"/>
            <w:r w:rsidRPr="00165E8F">
              <w:rPr>
                <w:rFonts w:ascii="Courier New" w:eastAsia="Times New Roman" w:hAnsi="Courier New" w:cs="Courier New"/>
                <w:color w:val="000000"/>
                <w:sz w:val="20"/>
                <w:szCs w:val="20"/>
                <w:lang w:eastAsia="en-GB"/>
              </w:rPr>
              <w:t xml:space="preserve"> );</w:t>
            </w:r>
          </w:p>
          <w:p w14:paraId="3FBE38EB"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static</w:t>
            </w:r>
            <w:r w:rsidRPr="00165E8F">
              <w:rPr>
                <w:rFonts w:ascii="Courier New" w:eastAsia="Times New Roman" w:hAnsi="Courier New" w:cs="Courier New"/>
                <w:color w:val="000000"/>
                <w:sz w:val="20"/>
                <w:szCs w:val="20"/>
                <w:lang w:eastAsia="en-GB"/>
              </w:rPr>
              <w:t xml:space="preserve"> singleton* sing = </w:t>
            </w:r>
            <w:r w:rsidRPr="00165E8F">
              <w:rPr>
                <w:rFonts w:ascii="Courier New" w:eastAsia="Times New Roman" w:hAnsi="Courier New" w:cs="Courier New"/>
                <w:color w:val="0000B0"/>
                <w:sz w:val="20"/>
                <w:szCs w:val="20"/>
                <w:lang w:eastAsia="en-GB"/>
              </w:rPr>
              <w:t>new</w:t>
            </w: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singleton;</w:t>
            </w:r>
            <w:proofErr w:type="gramEnd"/>
          </w:p>
          <w:p w14:paraId="7F9A6AC8"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return</w:t>
            </w: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sing;</w:t>
            </w:r>
            <w:proofErr w:type="gramEnd"/>
          </w:p>
          <w:p w14:paraId="61FF6B92"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tc>
        <w:tc>
          <w:tcPr>
            <w:tcW w:w="0" w:type="auto"/>
            <w:vAlign w:val="center"/>
            <w:hideMark/>
          </w:tcPr>
          <w:p w14:paraId="1ECEB60E" w14:textId="77777777" w:rsidR="00165E8F" w:rsidRPr="00165E8F" w:rsidRDefault="00165E8F" w:rsidP="00165E8F">
            <w:pPr>
              <w:spacing w:after="0" w:line="240" w:lineRule="auto"/>
              <w:rPr>
                <w:rFonts w:ascii="Times New Roman" w:eastAsia="Times New Roman" w:hAnsi="Times New Roman" w:cs="Times New Roman"/>
                <w:color w:val="000000"/>
                <w:sz w:val="24"/>
                <w:szCs w:val="24"/>
                <w:lang w:eastAsia="en-GB"/>
              </w:rPr>
            </w:pPr>
          </w:p>
        </w:tc>
      </w:tr>
    </w:tbl>
    <w:p w14:paraId="38F1026D" w14:textId="77777777" w:rsidR="00165E8F" w:rsidRPr="00165E8F" w:rsidRDefault="00165E8F" w:rsidP="00165E8F">
      <w:pPr>
        <w:shd w:val="clear" w:color="auto" w:fill="FFFFFF"/>
        <w:spacing w:after="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lastRenderedPageBreak/>
        <w:br/>
        <w:t xml:space="preserve">I typically don't bother with the </w:t>
      </w:r>
      <w:proofErr w:type="spellStart"/>
      <w:r w:rsidRPr="00165E8F">
        <w:rPr>
          <w:rFonts w:ascii="Verdana" w:eastAsia="Times New Roman" w:hAnsi="Verdana" w:cs="Times New Roman"/>
          <w:color w:val="000000"/>
          <w:sz w:val="18"/>
          <w:szCs w:val="18"/>
          <w:lang w:eastAsia="en-GB"/>
        </w:rPr>
        <w:t>new'd</w:t>
      </w:r>
      <w:proofErr w:type="spellEnd"/>
      <w:r w:rsidRPr="00165E8F">
        <w:rPr>
          <w:rFonts w:ascii="Verdana" w:eastAsia="Times New Roman" w:hAnsi="Verdana" w:cs="Times New Roman"/>
          <w:color w:val="000000"/>
          <w:sz w:val="18"/>
          <w:szCs w:val="18"/>
          <w:lang w:eastAsia="en-GB"/>
        </w:rPr>
        <w:t xml:space="preserve"> approach. Although I use Singletons very sparingly as they're </w:t>
      </w:r>
      <w:proofErr w:type="gramStart"/>
      <w:r w:rsidRPr="00165E8F">
        <w:rPr>
          <w:rFonts w:ascii="Verdana" w:eastAsia="Times New Roman" w:hAnsi="Verdana" w:cs="Times New Roman"/>
          <w:color w:val="000000"/>
          <w:sz w:val="18"/>
          <w:szCs w:val="18"/>
          <w:lang w:eastAsia="en-GB"/>
        </w:rPr>
        <w:t>more often than not</w:t>
      </w:r>
      <w:proofErr w:type="gramEnd"/>
      <w:r w:rsidRPr="00165E8F">
        <w:rPr>
          <w:rFonts w:ascii="Verdana" w:eastAsia="Times New Roman" w:hAnsi="Verdana" w:cs="Times New Roman"/>
          <w:color w:val="000000"/>
          <w:sz w:val="18"/>
          <w:szCs w:val="18"/>
          <w:lang w:eastAsia="en-GB"/>
        </w:rPr>
        <w:t xml:space="preserve"> the incorrect approach to a problem.</w:t>
      </w:r>
    </w:p>
    <w:p w14:paraId="10F6D150" w14:textId="77777777" w:rsidR="00165E8F" w:rsidRPr="00165E8F" w:rsidRDefault="00165E8F" w:rsidP="00165E8F">
      <w:pPr>
        <w:shd w:val="clear" w:color="auto" w:fill="FFFFFF"/>
        <w:spacing w:after="75" w:line="240" w:lineRule="auto"/>
        <w:jc w:val="right"/>
        <w:rPr>
          <w:rFonts w:ascii="Verdana" w:eastAsia="Times New Roman" w:hAnsi="Verdana" w:cs="Times New Roman"/>
          <w:color w:val="000000"/>
          <w:sz w:val="18"/>
          <w:szCs w:val="18"/>
          <w:lang w:eastAsia="en-GB"/>
        </w:rPr>
      </w:pPr>
      <w:r w:rsidRPr="00165E8F">
        <w:rPr>
          <w:rFonts w:ascii="Verdana" w:eastAsia="Times New Roman" w:hAnsi="Verdana" w:cs="Times New Roman"/>
          <w:i/>
          <w:iCs/>
          <w:color w:val="000000"/>
          <w:sz w:val="15"/>
          <w:szCs w:val="15"/>
          <w:lang w:eastAsia="en-GB"/>
        </w:rPr>
        <w:t xml:space="preserve">Last edited on May 30, </w:t>
      </w:r>
      <w:proofErr w:type="gramStart"/>
      <w:r w:rsidRPr="00165E8F">
        <w:rPr>
          <w:rFonts w:ascii="Verdana" w:eastAsia="Times New Roman" w:hAnsi="Verdana" w:cs="Times New Roman"/>
          <w:i/>
          <w:iCs/>
          <w:color w:val="000000"/>
          <w:sz w:val="15"/>
          <w:szCs w:val="15"/>
          <w:lang w:eastAsia="en-GB"/>
        </w:rPr>
        <w:t>2011</w:t>
      </w:r>
      <w:proofErr w:type="gramEnd"/>
      <w:r w:rsidRPr="00165E8F">
        <w:rPr>
          <w:rFonts w:ascii="Verdana" w:eastAsia="Times New Roman" w:hAnsi="Verdana" w:cs="Times New Roman"/>
          <w:i/>
          <w:iCs/>
          <w:color w:val="000000"/>
          <w:sz w:val="15"/>
          <w:szCs w:val="15"/>
          <w:lang w:eastAsia="en-GB"/>
        </w:rPr>
        <w:t xml:space="preserve"> at 4:42pm</w:t>
      </w:r>
    </w:p>
    <w:p w14:paraId="67C8A900" w14:textId="4A37E7F3"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r w:rsidRPr="00165E8F">
        <w:rPr>
          <w:rFonts w:ascii="Verdana" w:eastAsia="Times New Roman" w:hAnsi="Verdana" w:cs="Times New Roman"/>
          <w:noProof/>
          <w:color w:val="000070"/>
          <w:sz w:val="15"/>
          <w:szCs w:val="15"/>
          <w:lang w:eastAsia="en-GB"/>
        </w:rPr>
        <w:drawing>
          <wp:inline distT="0" distB="0" distL="0" distR="0" wp14:anchorId="54C8A2D3" wp14:editId="459041C4">
            <wp:extent cx="156210" cy="78105"/>
            <wp:effectExtent l="0" t="0" r="0" b="0"/>
            <wp:docPr id="14" name="Picture 14">
              <a:hlinkClick xmlns:a="http://schemas.openxmlformats.org/drawingml/2006/main" r:id="rId19" tooltip="&quot;Link to this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9" tooltip="&quot;Link to this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78105"/>
                    </a:xfrm>
                    <a:prstGeom prst="rect">
                      <a:avLst/>
                    </a:prstGeom>
                    <a:noFill/>
                    <a:ln>
                      <a:noFill/>
                    </a:ln>
                  </pic:spPr>
                </pic:pic>
              </a:graphicData>
            </a:graphic>
          </wp:inline>
        </w:drawing>
      </w:r>
      <w:r w:rsidRPr="00165E8F">
        <w:rPr>
          <w:rFonts w:ascii="Verdana" w:eastAsia="Times New Roman" w:hAnsi="Verdana" w:cs="Times New Roman"/>
          <w:color w:val="000000"/>
          <w:sz w:val="15"/>
          <w:szCs w:val="15"/>
          <w:lang w:eastAsia="en-GB"/>
        </w:rPr>
        <w:t xml:space="preserve"> May 30, </w:t>
      </w:r>
      <w:proofErr w:type="gramStart"/>
      <w:r w:rsidRPr="00165E8F">
        <w:rPr>
          <w:rFonts w:ascii="Verdana" w:eastAsia="Times New Roman" w:hAnsi="Verdana" w:cs="Times New Roman"/>
          <w:color w:val="000000"/>
          <w:sz w:val="15"/>
          <w:szCs w:val="15"/>
          <w:lang w:eastAsia="en-GB"/>
        </w:rPr>
        <w:t>2011</w:t>
      </w:r>
      <w:proofErr w:type="gramEnd"/>
      <w:r w:rsidRPr="00165E8F">
        <w:rPr>
          <w:rFonts w:ascii="Verdana" w:eastAsia="Times New Roman" w:hAnsi="Verdana" w:cs="Times New Roman"/>
          <w:color w:val="000000"/>
          <w:sz w:val="15"/>
          <w:szCs w:val="15"/>
          <w:lang w:eastAsia="en-GB"/>
        </w:rPr>
        <w:t xml:space="preserve"> at 4:47pm</w:t>
      </w:r>
    </w:p>
    <w:p w14:paraId="18085505" w14:textId="77777777"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hyperlink r:id="rId20" w:history="1">
        <w:r w:rsidRPr="00165E8F">
          <w:rPr>
            <w:rFonts w:ascii="Verdana" w:eastAsia="Times New Roman" w:hAnsi="Verdana" w:cs="Times New Roman"/>
            <w:b/>
            <w:bCs/>
            <w:color w:val="000070"/>
            <w:sz w:val="15"/>
            <w:szCs w:val="15"/>
            <w:lang w:eastAsia="en-GB"/>
          </w:rPr>
          <w:t>anonymous23323124</w:t>
        </w:r>
        <w:r w:rsidRPr="00165E8F">
          <w:rPr>
            <w:rFonts w:ascii="Verdana" w:eastAsia="Times New Roman" w:hAnsi="Verdana" w:cs="Times New Roman"/>
            <w:color w:val="000070"/>
            <w:sz w:val="15"/>
            <w:szCs w:val="15"/>
            <w:lang w:eastAsia="en-GB"/>
          </w:rPr>
          <w:t> (1383)</w:t>
        </w:r>
      </w:hyperlink>
    </w:p>
    <w:p w14:paraId="12B26980" w14:textId="77777777" w:rsidR="00165E8F" w:rsidRPr="00165E8F" w:rsidRDefault="00165E8F" w:rsidP="00165E8F">
      <w:pPr>
        <w:shd w:val="clear" w:color="auto" w:fill="FFFFFF"/>
        <w:spacing w:after="24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Okay then.</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[edit]Firstly, you have mentioned critical sections and mutexes in your code. I am not very familiar with this stuff, and to be honest don't know the difference. In short, would SFML's sf::Mutex be suitable for the job?</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However, at that stage we have the problem that every call to Get involves a mutex, which is presumably bad for performance.</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xml:space="preserve">I know that when we have a pointer, one can use that 'double checked' method, but clearly that won't work here as there is no null pointer to check for. I suppose that leaves me with the </w:t>
      </w:r>
      <w:proofErr w:type="spellStart"/>
      <w:r w:rsidRPr="00165E8F">
        <w:rPr>
          <w:rFonts w:ascii="Verdana" w:eastAsia="Times New Roman" w:hAnsi="Verdana" w:cs="Times New Roman"/>
          <w:color w:val="000000"/>
          <w:sz w:val="18"/>
          <w:szCs w:val="18"/>
          <w:lang w:eastAsia="en-GB"/>
        </w:rPr>
        <w:t>new'd</w:t>
      </w:r>
      <w:proofErr w:type="spellEnd"/>
      <w:r w:rsidRPr="00165E8F">
        <w:rPr>
          <w:rFonts w:ascii="Verdana" w:eastAsia="Times New Roman" w:hAnsi="Verdana" w:cs="Times New Roman"/>
          <w:color w:val="000000"/>
          <w:sz w:val="18"/>
          <w:szCs w:val="18"/>
          <w:lang w:eastAsia="en-GB"/>
        </w:rPr>
        <w:t xml:space="preserve">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7"/>
      </w:tblGrid>
      <w:tr w:rsidR="00165E8F" w:rsidRPr="00165E8F" w14:paraId="6EE029D1" w14:textId="77777777" w:rsidTr="00165E8F">
        <w:trPr>
          <w:tblCellSpacing w:w="15" w:type="dxa"/>
        </w:trPr>
        <w:tc>
          <w:tcPr>
            <w:tcW w:w="0" w:type="auto"/>
            <w:tcBorders>
              <w:top w:val="dotted" w:sz="6" w:space="0" w:color="C0C0C0"/>
              <w:left w:val="dotted" w:sz="6" w:space="0" w:color="C0C0C0"/>
              <w:bottom w:val="dotted" w:sz="6" w:space="0" w:color="C0C0C0"/>
              <w:right w:val="dotted" w:sz="6" w:space="0" w:color="C0C0C0"/>
            </w:tcBorders>
            <w:shd w:val="clear" w:color="auto" w:fill="EFEFEF"/>
            <w:vAlign w:val="center"/>
            <w:hideMark/>
          </w:tcPr>
          <w:p w14:paraId="61860E51" w14:textId="77777777" w:rsidR="00165E8F" w:rsidRPr="00165E8F" w:rsidRDefault="00165E8F" w:rsidP="00165E8F">
            <w:pPr>
              <w:spacing w:after="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I use Singletons very sparingly</w:t>
            </w:r>
          </w:p>
        </w:tc>
      </w:tr>
    </w:tbl>
    <w:p w14:paraId="28B12273" w14:textId="77777777" w:rsidR="00165E8F" w:rsidRPr="00165E8F" w:rsidRDefault="00165E8F" w:rsidP="00165E8F">
      <w:pPr>
        <w:shd w:val="clear" w:color="auto" w:fill="FFFFFF"/>
        <w:spacing w:after="75"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t xml:space="preserve">I wasn't too sure about it either. </w:t>
      </w:r>
      <w:proofErr w:type="gramStart"/>
      <w:r w:rsidRPr="00165E8F">
        <w:rPr>
          <w:rFonts w:ascii="Verdana" w:eastAsia="Times New Roman" w:hAnsi="Verdana" w:cs="Times New Roman"/>
          <w:color w:val="000000"/>
          <w:sz w:val="18"/>
          <w:szCs w:val="18"/>
          <w:lang w:eastAsia="en-GB"/>
        </w:rPr>
        <w:t>Ultimately</w:t>
      </w:r>
      <w:proofErr w:type="gramEnd"/>
      <w:r w:rsidRPr="00165E8F">
        <w:rPr>
          <w:rFonts w:ascii="Verdana" w:eastAsia="Times New Roman" w:hAnsi="Verdana" w:cs="Times New Roman"/>
          <w:color w:val="000000"/>
          <w:sz w:val="18"/>
          <w:szCs w:val="18"/>
          <w:lang w:eastAsia="en-GB"/>
        </w:rPr>
        <w:t xml:space="preserve"> I decided that if I didn't make it a singleton then I would have to make undue effort to ensure different log instances weren't writing over </w:t>
      </w:r>
      <w:proofErr w:type="spellStart"/>
      <w:r w:rsidRPr="00165E8F">
        <w:rPr>
          <w:rFonts w:ascii="Verdana" w:eastAsia="Times New Roman" w:hAnsi="Verdana" w:cs="Times New Roman"/>
          <w:color w:val="000000"/>
          <w:sz w:val="18"/>
          <w:szCs w:val="18"/>
          <w:lang w:eastAsia="en-GB"/>
        </w:rPr>
        <w:t>each others'</w:t>
      </w:r>
      <w:proofErr w:type="spellEnd"/>
      <w:r w:rsidRPr="00165E8F">
        <w:rPr>
          <w:rFonts w:ascii="Verdana" w:eastAsia="Times New Roman" w:hAnsi="Verdana" w:cs="Times New Roman"/>
          <w:color w:val="000000"/>
          <w:sz w:val="18"/>
          <w:szCs w:val="18"/>
          <w:lang w:eastAsia="en-GB"/>
        </w:rPr>
        <w:t xml:space="preserve"> files. This wouldn't have been </w:t>
      </w:r>
      <w:proofErr w:type="gramStart"/>
      <w:r w:rsidRPr="00165E8F">
        <w:rPr>
          <w:rFonts w:ascii="Verdana" w:eastAsia="Times New Roman" w:hAnsi="Verdana" w:cs="Times New Roman"/>
          <w:color w:val="000000"/>
          <w:sz w:val="18"/>
          <w:szCs w:val="18"/>
          <w:lang w:eastAsia="en-GB"/>
        </w:rPr>
        <w:t>difficult</w:t>
      </w:r>
      <w:proofErr w:type="gramEnd"/>
      <w:r w:rsidRPr="00165E8F">
        <w:rPr>
          <w:rFonts w:ascii="Verdana" w:eastAsia="Times New Roman" w:hAnsi="Verdana" w:cs="Times New Roman"/>
          <w:color w:val="000000"/>
          <w:sz w:val="18"/>
          <w:szCs w:val="18"/>
          <w:lang w:eastAsia="en-GB"/>
        </w:rPr>
        <w:t xml:space="preserve"> but it seemed somewhat perverse since there isn't likely to be too pressing a need to have multiple logs anyway ;)</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However, when I made my resource manager a singleton I did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012"/>
        <w:gridCol w:w="81"/>
      </w:tblGrid>
      <w:tr w:rsidR="00165E8F" w:rsidRPr="00165E8F" w14:paraId="1E86E6A8" w14:textId="77777777" w:rsidTr="00165E8F">
        <w:trPr>
          <w:tblCellSpacing w:w="15" w:type="dxa"/>
        </w:trPr>
        <w:tc>
          <w:tcPr>
            <w:tcW w:w="0" w:type="auto"/>
            <w:hideMark/>
          </w:tcPr>
          <w:p w14:paraId="2E83626E"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lang w:eastAsia="en-GB"/>
              </w:rPr>
            </w:pPr>
            <w:r w:rsidRPr="00165E8F">
              <w:rPr>
                <w:rFonts w:ascii="Courier New" w:eastAsia="Times New Roman" w:hAnsi="Courier New" w:cs="Courier New"/>
                <w:color w:val="A0A0A0"/>
                <w:sz w:val="20"/>
                <w:szCs w:val="20"/>
                <w:lang w:eastAsia="en-GB"/>
              </w:rPr>
              <w:t>1</w:t>
            </w:r>
            <w:r w:rsidRPr="00165E8F">
              <w:rPr>
                <w:rFonts w:ascii="Courier New" w:eastAsia="Times New Roman" w:hAnsi="Courier New" w:cs="Courier New"/>
                <w:color w:val="A0A0A0"/>
                <w:sz w:val="20"/>
                <w:szCs w:val="20"/>
                <w:lang w:eastAsia="en-GB"/>
              </w:rPr>
              <w:br/>
              <w:t>2</w:t>
            </w:r>
            <w:r w:rsidRPr="00165E8F">
              <w:rPr>
                <w:rFonts w:ascii="Courier New" w:eastAsia="Times New Roman" w:hAnsi="Courier New" w:cs="Courier New"/>
                <w:color w:val="A0A0A0"/>
                <w:sz w:val="20"/>
                <w:szCs w:val="20"/>
                <w:lang w:eastAsia="en-GB"/>
              </w:rPr>
              <w:br/>
              <w:t>3</w:t>
            </w:r>
            <w:r w:rsidRPr="00165E8F">
              <w:rPr>
                <w:rFonts w:ascii="Courier New" w:eastAsia="Times New Roman" w:hAnsi="Courier New" w:cs="Courier New"/>
                <w:color w:val="A0A0A0"/>
                <w:sz w:val="20"/>
                <w:szCs w:val="20"/>
                <w:lang w:eastAsia="en-GB"/>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0163E8D6"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ResourceManagerB</w:t>
            </w:r>
            <w:proofErr w:type="spellEnd"/>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7000"/>
                <w:sz w:val="20"/>
                <w:szCs w:val="20"/>
                <w:lang w:eastAsia="en-GB"/>
              </w:rPr>
              <w:t>/</w:t>
            </w:r>
            <w:proofErr w:type="gramEnd"/>
            <w:r w:rsidRPr="00165E8F">
              <w:rPr>
                <w:rFonts w:ascii="Courier New" w:eastAsia="Times New Roman" w:hAnsi="Courier New" w:cs="Courier New"/>
                <w:color w:val="007000"/>
                <w:sz w:val="20"/>
                <w:szCs w:val="20"/>
                <w:lang w:eastAsia="en-GB"/>
              </w:rPr>
              <w:t xml:space="preserve">* a </w:t>
            </w:r>
            <w:proofErr w:type="spellStart"/>
            <w:r w:rsidRPr="00165E8F">
              <w:rPr>
                <w:rFonts w:ascii="Courier New" w:eastAsia="Times New Roman" w:hAnsi="Courier New" w:cs="Courier New"/>
                <w:color w:val="007000"/>
                <w:sz w:val="20"/>
                <w:szCs w:val="20"/>
                <w:lang w:eastAsia="en-GB"/>
              </w:rPr>
              <w:t>non singleton</w:t>
            </w:r>
            <w:proofErr w:type="spellEnd"/>
            <w:r w:rsidRPr="00165E8F">
              <w:rPr>
                <w:rFonts w:ascii="Courier New" w:eastAsia="Times New Roman" w:hAnsi="Courier New" w:cs="Courier New"/>
                <w:color w:val="007000"/>
                <w:sz w:val="20"/>
                <w:szCs w:val="20"/>
                <w:lang w:eastAsia="en-GB"/>
              </w:rPr>
              <w:t xml:space="preserve"> resource manager */</w:t>
            </w:r>
            <w:r w:rsidRPr="00165E8F">
              <w:rPr>
                <w:rFonts w:ascii="Courier New" w:eastAsia="Times New Roman" w:hAnsi="Courier New" w:cs="Courier New"/>
                <w:color w:val="000000"/>
                <w:sz w:val="20"/>
                <w:szCs w:val="20"/>
                <w:lang w:eastAsia="en-GB"/>
              </w:rPr>
              <w:t xml:space="preserve"> };</w:t>
            </w:r>
          </w:p>
          <w:p w14:paraId="70E8092B"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w:t>
            </w:r>
            <w:proofErr w:type="spellStart"/>
            <w:proofErr w:type="gramStart"/>
            <w:r w:rsidRPr="00165E8F">
              <w:rPr>
                <w:rFonts w:ascii="Courier New" w:eastAsia="Times New Roman" w:hAnsi="Courier New" w:cs="Courier New"/>
                <w:color w:val="000000"/>
                <w:sz w:val="20"/>
                <w:szCs w:val="20"/>
                <w:lang w:eastAsia="en-GB"/>
              </w:rPr>
              <w:t>ResourceManagerC</w:t>
            </w:r>
            <w:proofErr w:type="spellEnd"/>
            <w:r w:rsidRPr="00165E8F">
              <w:rPr>
                <w:rFonts w:ascii="Courier New" w:eastAsia="Times New Roman" w:hAnsi="Courier New" w:cs="Courier New"/>
                <w:color w:val="000000"/>
                <w:sz w:val="20"/>
                <w:szCs w:val="20"/>
                <w:lang w:eastAsia="en-GB"/>
              </w:rPr>
              <w:t xml:space="preserve"> :</w:t>
            </w:r>
            <w:proofErr w:type="gramEnd"/>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public</w:t>
            </w:r>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resourceManagerB</w:t>
            </w:r>
            <w:proofErr w:type="spellEnd"/>
            <w:r w:rsidRPr="00165E8F">
              <w:rPr>
                <w:rFonts w:ascii="Courier New" w:eastAsia="Times New Roman" w:hAnsi="Courier New" w:cs="Courier New"/>
                <w:color w:val="000000"/>
                <w:sz w:val="20"/>
                <w:szCs w:val="20"/>
                <w:lang w:eastAsia="en-GB"/>
              </w:rPr>
              <w:t xml:space="preserve"> {</w:t>
            </w:r>
          </w:p>
          <w:p w14:paraId="10B4B601"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7000"/>
                <w:sz w:val="20"/>
                <w:szCs w:val="20"/>
                <w:lang w:eastAsia="en-GB"/>
              </w:rPr>
              <w:t>// singleton stuff</w:t>
            </w:r>
          </w:p>
          <w:p w14:paraId="7FB6FB48"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tc>
        <w:tc>
          <w:tcPr>
            <w:tcW w:w="0" w:type="auto"/>
            <w:vAlign w:val="center"/>
            <w:hideMark/>
          </w:tcPr>
          <w:p w14:paraId="29D2FED4" w14:textId="77777777" w:rsidR="00165E8F" w:rsidRPr="00165E8F" w:rsidRDefault="00165E8F" w:rsidP="00165E8F">
            <w:pPr>
              <w:spacing w:after="0" w:line="240" w:lineRule="auto"/>
              <w:rPr>
                <w:rFonts w:ascii="Times New Roman" w:eastAsia="Times New Roman" w:hAnsi="Times New Roman" w:cs="Times New Roman"/>
                <w:color w:val="000000"/>
                <w:sz w:val="24"/>
                <w:szCs w:val="24"/>
                <w:lang w:eastAsia="en-GB"/>
              </w:rPr>
            </w:pPr>
          </w:p>
        </w:tc>
      </w:tr>
    </w:tbl>
    <w:p w14:paraId="384B7421" w14:textId="77777777" w:rsidR="00165E8F" w:rsidRPr="00165E8F" w:rsidRDefault="00165E8F" w:rsidP="00165E8F">
      <w:pPr>
        <w:shd w:val="clear" w:color="auto" w:fill="FFFFFF"/>
        <w:spacing w:after="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r>
      <w:proofErr w:type="gramStart"/>
      <w:r w:rsidRPr="00165E8F">
        <w:rPr>
          <w:rFonts w:ascii="Verdana" w:eastAsia="Times New Roman" w:hAnsi="Verdana" w:cs="Times New Roman"/>
          <w:color w:val="000000"/>
          <w:sz w:val="18"/>
          <w:szCs w:val="18"/>
          <w:lang w:eastAsia="en-GB"/>
        </w:rPr>
        <w:t>Thus</w:t>
      </w:r>
      <w:proofErr w:type="gramEnd"/>
      <w:r w:rsidRPr="00165E8F">
        <w:rPr>
          <w:rFonts w:ascii="Verdana" w:eastAsia="Times New Roman" w:hAnsi="Verdana" w:cs="Times New Roman"/>
          <w:color w:val="000000"/>
          <w:sz w:val="18"/>
          <w:szCs w:val="18"/>
          <w:lang w:eastAsia="en-GB"/>
        </w:rPr>
        <w:t xml:space="preserve"> giving the user of the library a choice as to whether to use a singleton version.</w:t>
      </w:r>
    </w:p>
    <w:p w14:paraId="41B2D933" w14:textId="77777777" w:rsidR="00165E8F" w:rsidRPr="00165E8F" w:rsidRDefault="00165E8F" w:rsidP="00165E8F">
      <w:pPr>
        <w:shd w:val="clear" w:color="auto" w:fill="FFFFFF"/>
        <w:spacing w:after="75" w:line="240" w:lineRule="auto"/>
        <w:jc w:val="right"/>
        <w:rPr>
          <w:rFonts w:ascii="Verdana" w:eastAsia="Times New Roman" w:hAnsi="Verdana" w:cs="Times New Roman"/>
          <w:color w:val="000000"/>
          <w:sz w:val="18"/>
          <w:szCs w:val="18"/>
          <w:lang w:eastAsia="en-GB"/>
        </w:rPr>
      </w:pPr>
      <w:r w:rsidRPr="00165E8F">
        <w:rPr>
          <w:rFonts w:ascii="Verdana" w:eastAsia="Times New Roman" w:hAnsi="Verdana" w:cs="Times New Roman"/>
          <w:i/>
          <w:iCs/>
          <w:color w:val="000000"/>
          <w:sz w:val="15"/>
          <w:szCs w:val="15"/>
          <w:lang w:eastAsia="en-GB"/>
        </w:rPr>
        <w:t xml:space="preserve">Last edited on May 30, </w:t>
      </w:r>
      <w:proofErr w:type="gramStart"/>
      <w:r w:rsidRPr="00165E8F">
        <w:rPr>
          <w:rFonts w:ascii="Verdana" w:eastAsia="Times New Roman" w:hAnsi="Verdana" w:cs="Times New Roman"/>
          <w:i/>
          <w:iCs/>
          <w:color w:val="000000"/>
          <w:sz w:val="15"/>
          <w:szCs w:val="15"/>
          <w:lang w:eastAsia="en-GB"/>
        </w:rPr>
        <w:t>2011</w:t>
      </w:r>
      <w:proofErr w:type="gramEnd"/>
      <w:r w:rsidRPr="00165E8F">
        <w:rPr>
          <w:rFonts w:ascii="Verdana" w:eastAsia="Times New Roman" w:hAnsi="Verdana" w:cs="Times New Roman"/>
          <w:i/>
          <w:iCs/>
          <w:color w:val="000000"/>
          <w:sz w:val="15"/>
          <w:szCs w:val="15"/>
          <w:lang w:eastAsia="en-GB"/>
        </w:rPr>
        <w:t xml:space="preserve"> at 4:48pm</w:t>
      </w:r>
    </w:p>
    <w:p w14:paraId="054350BF" w14:textId="376BA67E"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r w:rsidRPr="00165E8F">
        <w:rPr>
          <w:rFonts w:ascii="Verdana" w:eastAsia="Times New Roman" w:hAnsi="Verdana" w:cs="Times New Roman"/>
          <w:noProof/>
          <w:color w:val="000070"/>
          <w:sz w:val="15"/>
          <w:szCs w:val="15"/>
          <w:lang w:eastAsia="en-GB"/>
        </w:rPr>
        <w:drawing>
          <wp:inline distT="0" distB="0" distL="0" distR="0" wp14:anchorId="301B600E" wp14:editId="55C9BD2F">
            <wp:extent cx="156210" cy="78105"/>
            <wp:effectExtent l="0" t="0" r="0" b="0"/>
            <wp:docPr id="13" name="Picture 13">
              <a:hlinkClick xmlns:a="http://schemas.openxmlformats.org/drawingml/2006/main" r:id="rId21" tooltip="&quot;Link to this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1" tooltip="&quot;Link to this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78105"/>
                    </a:xfrm>
                    <a:prstGeom prst="rect">
                      <a:avLst/>
                    </a:prstGeom>
                    <a:noFill/>
                    <a:ln>
                      <a:noFill/>
                    </a:ln>
                  </pic:spPr>
                </pic:pic>
              </a:graphicData>
            </a:graphic>
          </wp:inline>
        </w:drawing>
      </w:r>
      <w:r w:rsidRPr="00165E8F">
        <w:rPr>
          <w:rFonts w:ascii="Verdana" w:eastAsia="Times New Roman" w:hAnsi="Verdana" w:cs="Times New Roman"/>
          <w:color w:val="000000"/>
          <w:sz w:val="15"/>
          <w:szCs w:val="15"/>
          <w:lang w:eastAsia="en-GB"/>
        </w:rPr>
        <w:t xml:space="preserve"> May 30, </w:t>
      </w:r>
      <w:proofErr w:type="gramStart"/>
      <w:r w:rsidRPr="00165E8F">
        <w:rPr>
          <w:rFonts w:ascii="Verdana" w:eastAsia="Times New Roman" w:hAnsi="Verdana" w:cs="Times New Roman"/>
          <w:color w:val="000000"/>
          <w:sz w:val="15"/>
          <w:szCs w:val="15"/>
          <w:lang w:eastAsia="en-GB"/>
        </w:rPr>
        <w:t>2011</w:t>
      </w:r>
      <w:proofErr w:type="gramEnd"/>
      <w:r w:rsidRPr="00165E8F">
        <w:rPr>
          <w:rFonts w:ascii="Verdana" w:eastAsia="Times New Roman" w:hAnsi="Verdana" w:cs="Times New Roman"/>
          <w:color w:val="000000"/>
          <w:sz w:val="15"/>
          <w:szCs w:val="15"/>
          <w:lang w:eastAsia="en-GB"/>
        </w:rPr>
        <w:t xml:space="preserve"> at 5:06pm</w:t>
      </w:r>
    </w:p>
    <w:p w14:paraId="027D735A" w14:textId="77777777" w:rsidR="00165E8F" w:rsidRPr="00165E8F" w:rsidRDefault="00165E8F" w:rsidP="00165E8F">
      <w:pPr>
        <w:shd w:val="clear" w:color="auto" w:fill="F0F0FF"/>
        <w:spacing w:after="75" w:line="240" w:lineRule="auto"/>
        <w:rPr>
          <w:rFonts w:ascii="Verdana" w:eastAsia="Times New Roman" w:hAnsi="Verdana" w:cs="Times New Roman"/>
          <w:color w:val="000000"/>
          <w:sz w:val="15"/>
          <w:szCs w:val="15"/>
          <w:lang w:eastAsia="en-GB"/>
        </w:rPr>
      </w:pPr>
      <w:hyperlink r:id="rId22" w:history="1">
        <w:proofErr w:type="spellStart"/>
        <w:r w:rsidRPr="00165E8F">
          <w:rPr>
            <w:rFonts w:ascii="Verdana" w:eastAsia="Times New Roman" w:hAnsi="Verdana" w:cs="Times New Roman"/>
            <w:b/>
            <w:bCs/>
            <w:color w:val="000070"/>
            <w:sz w:val="15"/>
            <w:szCs w:val="15"/>
            <w:lang w:eastAsia="en-GB"/>
          </w:rPr>
          <w:t>Disch</w:t>
        </w:r>
        <w:proofErr w:type="spellEnd"/>
        <w:r w:rsidRPr="00165E8F">
          <w:rPr>
            <w:rFonts w:ascii="Verdana" w:eastAsia="Times New Roman" w:hAnsi="Verdana" w:cs="Times New Roman"/>
            <w:color w:val="000070"/>
            <w:sz w:val="15"/>
            <w:szCs w:val="15"/>
            <w:lang w:eastAsia="en-GB"/>
          </w:rPr>
          <w:t> (13742)</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10"/>
      </w:tblGrid>
      <w:tr w:rsidR="00165E8F" w:rsidRPr="00165E8F" w14:paraId="34AA5558" w14:textId="77777777" w:rsidTr="00165E8F">
        <w:trPr>
          <w:tblCellSpacing w:w="15" w:type="dxa"/>
        </w:trPr>
        <w:tc>
          <w:tcPr>
            <w:tcW w:w="0" w:type="auto"/>
            <w:tcBorders>
              <w:top w:val="dotted" w:sz="6" w:space="0" w:color="C0C0C0"/>
              <w:left w:val="dotted" w:sz="6" w:space="0" w:color="C0C0C0"/>
              <w:bottom w:val="dotted" w:sz="6" w:space="0" w:color="C0C0C0"/>
              <w:right w:val="dotted" w:sz="6" w:space="0" w:color="C0C0C0"/>
            </w:tcBorders>
            <w:shd w:val="clear" w:color="auto" w:fill="EFEFEF"/>
            <w:vAlign w:val="center"/>
            <w:hideMark/>
          </w:tcPr>
          <w:p w14:paraId="21BEED82" w14:textId="77777777" w:rsidR="00165E8F" w:rsidRPr="00165E8F" w:rsidRDefault="00165E8F" w:rsidP="00165E8F">
            <w:pPr>
              <w:spacing w:after="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Okay then. However, at that stage we have the problem that every call to Get involves a mutex, which is presumably bad for performance.</w:t>
            </w:r>
          </w:p>
        </w:tc>
      </w:tr>
    </w:tbl>
    <w:p w14:paraId="0598D588" w14:textId="77777777" w:rsidR="00165E8F" w:rsidRPr="00165E8F" w:rsidRDefault="00165E8F" w:rsidP="00165E8F">
      <w:pPr>
        <w:shd w:val="clear" w:color="auto" w:fill="FFFFFF"/>
        <w:spacing w:after="24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If you want to multithread, you need mutexes. There's no way around it. Besides, locking a mutex is only really a hinderance if multiple threads are trying to lock it at the same time (which of course is the whole point of mutexes anyway). If only one thread is doing it, then there's no serious penalty.</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But in addition to that, this only makes the </w:t>
      </w:r>
      <w:r w:rsidRPr="00165E8F">
        <w:rPr>
          <w:rFonts w:ascii="Verdana" w:eastAsia="Times New Roman" w:hAnsi="Verdana" w:cs="Times New Roman"/>
          <w:i/>
          <w:iCs/>
          <w:color w:val="000000"/>
          <w:sz w:val="18"/>
          <w:szCs w:val="18"/>
          <w:lang w:eastAsia="en-GB"/>
        </w:rPr>
        <w:t>creation</w:t>
      </w:r>
      <w:r w:rsidRPr="00165E8F">
        <w:rPr>
          <w:rFonts w:ascii="Verdana" w:eastAsia="Times New Roman" w:hAnsi="Verdana" w:cs="Times New Roman"/>
          <w:color w:val="000000"/>
          <w:sz w:val="18"/>
          <w:szCs w:val="18"/>
          <w:lang w:eastAsia="en-GB"/>
        </w:rPr>
        <w:t xml:space="preserve"> of the object thread safe. </w:t>
      </w:r>
      <w:proofErr w:type="gramStart"/>
      <w:r w:rsidRPr="00165E8F">
        <w:rPr>
          <w:rFonts w:ascii="Verdana" w:eastAsia="Times New Roman" w:hAnsi="Verdana" w:cs="Times New Roman"/>
          <w:color w:val="000000"/>
          <w:sz w:val="18"/>
          <w:szCs w:val="18"/>
          <w:lang w:eastAsia="en-GB"/>
        </w:rPr>
        <w:t>In order to</w:t>
      </w:r>
      <w:proofErr w:type="gramEnd"/>
      <w:r w:rsidRPr="00165E8F">
        <w:rPr>
          <w:rFonts w:ascii="Verdana" w:eastAsia="Times New Roman" w:hAnsi="Verdana" w:cs="Times New Roman"/>
          <w:color w:val="000000"/>
          <w:sz w:val="18"/>
          <w:szCs w:val="18"/>
          <w:lang w:eastAsia="en-GB"/>
        </w:rPr>
        <w:t xml:space="preserve"> make </w:t>
      </w:r>
      <w:r w:rsidRPr="00165E8F">
        <w:rPr>
          <w:rFonts w:ascii="Verdana" w:eastAsia="Times New Roman" w:hAnsi="Verdana" w:cs="Times New Roman"/>
          <w:i/>
          <w:iCs/>
          <w:color w:val="000000"/>
          <w:sz w:val="18"/>
          <w:szCs w:val="18"/>
          <w:lang w:eastAsia="en-GB"/>
        </w:rPr>
        <w:t>using</w:t>
      </w:r>
      <w:r w:rsidRPr="00165E8F">
        <w:rPr>
          <w:rFonts w:ascii="Verdana" w:eastAsia="Times New Roman" w:hAnsi="Verdana" w:cs="Times New Roman"/>
          <w:color w:val="000000"/>
          <w:sz w:val="18"/>
          <w:szCs w:val="18"/>
          <w:lang w:eastAsia="en-GB"/>
        </w:rPr>
        <w:t xml:space="preserve"> the object </w:t>
      </w:r>
      <w:proofErr w:type="spellStart"/>
      <w:r w:rsidRPr="00165E8F">
        <w:rPr>
          <w:rFonts w:ascii="Verdana" w:eastAsia="Times New Roman" w:hAnsi="Verdana" w:cs="Times New Roman"/>
          <w:color w:val="000000"/>
          <w:sz w:val="18"/>
          <w:szCs w:val="18"/>
          <w:lang w:eastAsia="en-GB"/>
        </w:rPr>
        <w:t>threadsafe</w:t>
      </w:r>
      <w:proofErr w:type="spellEnd"/>
      <w:r w:rsidRPr="00165E8F">
        <w:rPr>
          <w:rFonts w:ascii="Verdana" w:eastAsia="Times New Roman" w:hAnsi="Verdana" w:cs="Times New Roman"/>
          <w:color w:val="000000"/>
          <w:sz w:val="18"/>
          <w:szCs w:val="18"/>
          <w:lang w:eastAsia="en-GB"/>
        </w:rPr>
        <w:t xml:space="preserve">, you'd have to put </w:t>
      </w:r>
      <w:proofErr w:type="spellStart"/>
      <w:r w:rsidRPr="00165E8F">
        <w:rPr>
          <w:rFonts w:ascii="Verdana" w:eastAsia="Times New Roman" w:hAnsi="Verdana" w:cs="Times New Roman"/>
          <w:color w:val="000000"/>
          <w:sz w:val="18"/>
          <w:szCs w:val="18"/>
          <w:lang w:eastAsia="en-GB"/>
        </w:rPr>
        <w:t>acceses</w:t>
      </w:r>
      <w:proofErr w:type="spellEnd"/>
      <w:r w:rsidRPr="00165E8F">
        <w:rPr>
          <w:rFonts w:ascii="Verdana" w:eastAsia="Times New Roman" w:hAnsi="Verdana" w:cs="Times New Roman"/>
          <w:color w:val="000000"/>
          <w:sz w:val="18"/>
          <w:szCs w:val="18"/>
          <w:lang w:eastAsia="en-GB"/>
        </w:rPr>
        <w:t xml:space="preserve"> behind another mutex.</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One option for this would be to put accesses inside a host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629"/>
        <w:gridCol w:w="81"/>
      </w:tblGrid>
      <w:tr w:rsidR="00165E8F" w:rsidRPr="00165E8F" w14:paraId="385F8B4D" w14:textId="77777777" w:rsidTr="00165E8F">
        <w:trPr>
          <w:tblCellSpacing w:w="15" w:type="dxa"/>
        </w:trPr>
        <w:tc>
          <w:tcPr>
            <w:tcW w:w="0" w:type="auto"/>
            <w:hideMark/>
          </w:tcPr>
          <w:p w14:paraId="53447D99"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lang w:eastAsia="en-GB"/>
              </w:rPr>
            </w:pPr>
            <w:r w:rsidRPr="00165E8F">
              <w:rPr>
                <w:rFonts w:ascii="Courier New" w:eastAsia="Times New Roman" w:hAnsi="Courier New" w:cs="Courier New"/>
                <w:color w:val="A0A0A0"/>
                <w:sz w:val="20"/>
                <w:szCs w:val="20"/>
                <w:lang w:eastAsia="en-GB"/>
              </w:rPr>
              <w:t>1</w:t>
            </w:r>
            <w:r w:rsidRPr="00165E8F">
              <w:rPr>
                <w:rFonts w:ascii="Courier New" w:eastAsia="Times New Roman" w:hAnsi="Courier New" w:cs="Courier New"/>
                <w:color w:val="A0A0A0"/>
                <w:sz w:val="20"/>
                <w:szCs w:val="20"/>
                <w:lang w:eastAsia="en-GB"/>
              </w:rPr>
              <w:br/>
              <w:t>2</w:t>
            </w:r>
            <w:r w:rsidRPr="00165E8F">
              <w:rPr>
                <w:rFonts w:ascii="Courier New" w:eastAsia="Times New Roman" w:hAnsi="Courier New" w:cs="Courier New"/>
                <w:color w:val="A0A0A0"/>
                <w:sz w:val="20"/>
                <w:szCs w:val="20"/>
                <w:lang w:eastAsia="en-GB"/>
              </w:rPr>
              <w:br/>
              <w:t>3</w:t>
            </w:r>
            <w:r w:rsidRPr="00165E8F">
              <w:rPr>
                <w:rFonts w:ascii="Courier New" w:eastAsia="Times New Roman" w:hAnsi="Courier New" w:cs="Courier New"/>
                <w:color w:val="A0A0A0"/>
                <w:sz w:val="20"/>
                <w:szCs w:val="20"/>
                <w:lang w:eastAsia="en-GB"/>
              </w:rPr>
              <w:br/>
              <w:t>4</w:t>
            </w:r>
            <w:r w:rsidRPr="00165E8F">
              <w:rPr>
                <w:rFonts w:ascii="Courier New" w:eastAsia="Times New Roman" w:hAnsi="Courier New" w:cs="Courier New"/>
                <w:color w:val="A0A0A0"/>
                <w:sz w:val="20"/>
                <w:szCs w:val="20"/>
                <w:lang w:eastAsia="en-GB"/>
              </w:rPr>
              <w:br/>
              <w:t>5</w:t>
            </w:r>
            <w:r w:rsidRPr="00165E8F">
              <w:rPr>
                <w:rFonts w:ascii="Courier New" w:eastAsia="Times New Roman" w:hAnsi="Courier New" w:cs="Courier New"/>
                <w:color w:val="A0A0A0"/>
                <w:sz w:val="20"/>
                <w:szCs w:val="20"/>
                <w:lang w:eastAsia="en-GB"/>
              </w:rPr>
              <w:br/>
              <w:t>6</w:t>
            </w:r>
            <w:r w:rsidRPr="00165E8F">
              <w:rPr>
                <w:rFonts w:ascii="Courier New" w:eastAsia="Times New Roman" w:hAnsi="Courier New" w:cs="Courier New"/>
                <w:color w:val="A0A0A0"/>
                <w:sz w:val="20"/>
                <w:szCs w:val="20"/>
                <w:lang w:eastAsia="en-GB"/>
              </w:rPr>
              <w:br/>
              <w:t>7</w:t>
            </w:r>
            <w:r w:rsidRPr="00165E8F">
              <w:rPr>
                <w:rFonts w:ascii="Courier New" w:eastAsia="Times New Roman" w:hAnsi="Courier New" w:cs="Courier New"/>
                <w:color w:val="A0A0A0"/>
                <w:sz w:val="20"/>
                <w:szCs w:val="20"/>
                <w:lang w:eastAsia="en-GB"/>
              </w:rPr>
              <w:br/>
              <w:t>8</w:t>
            </w:r>
            <w:r w:rsidRPr="00165E8F">
              <w:rPr>
                <w:rFonts w:ascii="Courier New" w:eastAsia="Times New Roman" w:hAnsi="Courier New" w:cs="Courier New"/>
                <w:color w:val="A0A0A0"/>
                <w:sz w:val="20"/>
                <w:szCs w:val="20"/>
                <w:lang w:eastAsia="en-GB"/>
              </w:rPr>
              <w:br/>
              <w:t>9</w:t>
            </w:r>
            <w:r w:rsidRPr="00165E8F">
              <w:rPr>
                <w:rFonts w:ascii="Courier New" w:eastAsia="Times New Roman" w:hAnsi="Courier New" w:cs="Courier New"/>
                <w:color w:val="A0A0A0"/>
                <w:sz w:val="20"/>
                <w:szCs w:val="20"/>
                <w:lang w:eastAsia="en-GB"/>
              </w:rPr>
              <w:br/>
            </w:r>
            <w:r w:rsidRPr="00165E8F">
              <w:rPr>
                <w:rFonts w:ascii="Courier New" w:eastAsia="Times New Roman" w:hAnsi="Courier New" w:cs="Courier New"/>
                <w:color w:val="A0A0A0"/>
                <w:sz w:val="20"/>
                <w:szCs w:val="20"/>
                <w:lang w:eastAsia="en-GB"/>
              </w:rPr>
              <w:lastRenderedPageBreak/>
              <w:t>10</w:t>
            </w:r>
            <w:r w:rsidRPr="00165E8F">
              <w:rPr>
                <w:rFonts w:ascii="Courier New" w:eastAsia="Times New Roman" w:hAnsi="Courier New" w:cs="Courier New"/>
                <w:color w:val="A0A0A0"/>
                <w:sz w:val="20"/>
                <w:szCs w:val="20"/>
                <w:lang w:eastAsia="en-GB"/>
              </w:rPr>
              <w:br/>
              <w:t>11</w:t>
            </w:r>
            <w:r w:rsidRPr="00165E8F">
              <w:rPr>
                <w:rFonts w:ascii="Courier New" w:eastAsia="Times New Roman" w:hAnsi="Courier New" w:cs="Courier New"/>
                <w:color w:val="A0A0A0"/>
                <w:sz w:val="20"/>
                <w:szCs w:val="20"/>
                <w:lang w:eastAsia="en-GB"/>
              </w:rPr>
              <w:br/>
              <w:t>12</w:t>
            </w:r>
            <w:r w:rsidRPr="00165E8F">
              <w:rPr>
                <w:rFonts w:ascii="Courier New" w:eastAsia="Times New Roman" w:hAnsi="Courier New" w:cs="Courier New"/>
                <w:color w:val="A0A0A0"/>
                <w:sz w:val="20"/>
                <w:szCs w:val="20"/>
                <w:lang w:eastAsia="en-GB"/>
              </w:rPr>
              <w:br/>
              <w:t>13</w:t>
            </w:r>
            <w:r w:rsidRPr="00165E8F">
              <w:rPr>
                <w:rFonts w:ascii="Courier New" w:eastAsia="Times New Roman" w:hAnsi="Courier New" w:cs="Courier New"/>
                <w:color w:val="A0A0A0"/>
                <w:sz w:val="20"/>
                <w:szCs w:val="20"/>
                <w:lang w:eastAsia="en-GB"/>
              </w:rPr>
              <w:br/>
              <w:t>14</w:t>
            </w:r>
            <w:r w:rsidRPr="00165E8F">
              <w:rPr>
                <w:rFonts w:ascii="Courier New" w:eastAsia="Times New Roman" w:hAnsi="Courier New" w:cs="Courier New"/>
                <w:color w:val="A0A0A0"/>
                <w:sz w:val="20"/>
                <w:szCs w:val="20"/>
                <w:lang w:eastAsia="en-GB"/>
              </w:rPr>
              <w:br/>
              <w:t>15</w:t>
            </w:r>
            <w:r w:rsidRPr="00165E8F">
              <w:rPr>
                <w:rFonts w:ascii="Courier New" w:eastAsia="Times New Roman" w:hAnsi="Courier New" w:cs="Courier New"/>
                <w:color w:val="A0A0A0"/>
                <w:sz w:val="20"/>
                <w:szCs w:val="20"/>
                <w:lang w:eastAsia="en-GB"/>
              </w:rPr>
              <w:br/>
              <w:t>16</w:t>
            </w:r>
            <w:r w:rsidRPr="00165E8F">
              <w:rPr>
                <w:rFonts w:ascii="Courier New" w:eastAsia="Times New Roman" w:hAnsi="Courier New" w:cs="Courier New"/>
                <w:color w:val="A0A0A0"/>
                <w:sz w:val="20"/>
                <w:szCs w:val="20"/>
                <w:lang w:eastAsia="en-GB"/>
              </w:rPr>
              <w:br/>
              <w:t>17</w:t>
            </w:r>
            <w:r w:rsidRPr="00165E8F">
              <w:rPr>
                <w:rFonts w:ascii="Courier New" w:eastAsia="Times New Roman" w:hAnsi="Courier New" w:cs="Courier New"/>
                <w:color w:val="A0A0A0"/>
                <w:sz w:val="20"/>
                <w:szCs w:val="20"/>
                <w:lang w:eastAsia="en-GB"/>
              </w:rPr>
              <w:br/>
              <w:t>18</w:t>
            </w:r>
            <w:r w:rsidRPr="00165E8F">
              <w:rPr>
                <w:rFonts w:ascii="Courier New" w:eastAsia="Times New Roman" w:hAnsi="Courier New" w:cs="Courier New"/>
                <w:color w:val="A0A0A0"/>
                <w:sz w:val="20"/>
                <w:szCs w:val="20"/>
                <w:lang w:eastAsia="en-GB"/>
              </w:rPr>
              <w:br/>
              <w:t>19</w:t>
            </w:r>
            <w:r w:rsidRPr="00165E8F">
              <w:rPr>
                <w:rFonts w:ascii="Courier New" w:eastAsia="Times New Roman" w:hAnsi="Courier New" w:cs="Courier New"/>
                <w:color w:val="A0A0A0"/>
                <w:sz w:val="20"/>
                <w:szCs w:val="20"/>
                <w:lang w:eastAsia="en-GB"/>
              </w:rPr>
              <w:br/>
              <w:t>20</w:t>
            </w:r>
            <w:r w:rsidRPr="00165E8F">
              <w:rPr>
                <w:rFonts w:ascii="Courier New" w:eastAsia="Times New Roman" w:hAnsi="Courier New" w:cs="Courier New"/>
                <w:color w:val="A0A0A0"/>
                <w:sz w:val="20"/>
                <w:szCs w:val="20"/>
                <w:lang w:eastAsia="en-GB"/>
              </w:rPr>
              <w:br/>
              <w:t>21</w:t>
            </w:r>
            <w:r w:rsidRPr="00165E8F">
              <w:rPr>
                <w:rFonts w:ascii="Courier New" w:eastAsia="Times New Roman" w:hAnsi="Courier New" w:cs="Courier New"/>
                <w:color w:val="A0A0A0"/>
                <w:sz w:val="20"/>
                <w:szCs w:val="20"/>
                <w:lang w:eastAsia="en-GB"/>
              </w:rPr>
              <w:br/>
              <w:t>22</w:t>
            </w:r>
            <w:r w:rsidRPr="00165E8F">
              <w:rPr>
                <w:rFonts w:ascii="Courier New" w:eastAsia="Times New Roman" w:hAnsi="Courier New" w:cs="Courier New"/>
                <w:color w:val="A0A0A0"/>
                <w:sz w:val="20"/>
                <w:szCs w:val="20"/>
                <w:lang w:eastAsia="en-GB"/>
              </w:rPr>
              <w:br/>
              <w:t>23</w:t>
            </w:r>
            <w:r w:rsidRPr="00165E8F">
              <w:rPr>
                <w:rFonts w:ascii="Courier New" w:eastAsia="Times New Roman" w:hAnsi="Courier New" w:cs="Courier New"/>
                <w:color w:val="A0A0A0"/>
                <w:sz w:val="20"/>
                <w:szCs w:val="20"/>
                <w:lang w:eastAsia="en-GB"/>
              </w:rPr>
              <w:br/>
              <w:t>24</w:t>
            </w:r>
            <w:r w:rsidRPr="00165E8F">
              <w:rPr>
                <w:rFonts w:ascii="Courier New" w:eastAsia="Times New Roman" w:hAnsi="Courier New" w:cs="Courier New"/>
                <w:color w:val="A0A0A0"/>
                <w:sz w:val="20"/>
                <w:szCs w:val="20"/>
                <w:lang w:eastAsia="en-GB"/>
              </w:rPr>
              <w:br/>
              <w:t>25</w:t>
            </w:r>
            <w:r w:rsidRPr="00165E8F">
              <w:rPr>
                <w:rFonts w:ascii="Courier New" w:eastAsia="Times New Roman" w:hAnsi="Courier New" w:cs="Courier New"/>
                <w:color w:val="A0A0A0"/>
                <w:sz w:val="20"/>
                <w:szCs w:val="20"/>
                <w:lang w:eastAsia="en-GB"/>
              </w:rPr>
              <w:br/>
              <w:t>26</w:t>
            </w:r>
            <w:r w:rsidRPr="00165E8F">
              <w:rPr>
                <w:rFonts w:ascii="Courier New" w:eastAsia="Times New Roman" w:hAnsi="Courier New" w:cs="Courier New"/>
                <w:color w:val="A0A0A0"/>
                <w:sz w:val="20"/>
                <w:szCs w:val="20"/>
                <w:lang w:eastAsia="en-GB"/>
              </w:rPr>
              <w:br/>
              <w:t>27</w:t>
            </w:r>
            <w:r w:rsidRPr="00165E8F">
              <w:rPr>
                <w:rFonts w:ascii="Courier New" w:eastAsia="Times New Roman" w:hAnsi="Courier New" w:cs="Courier New"/>
                <w:color w:val="A0A0A0"/>
                <w:sz w:val="20"/>
                <w:szCs w:val="20"/>
                <w:lang w:eastAsia="en-GB"/>
              </w:rPr>
              <w:br/>
              <w:t>28</w:t>
            </w:r>
            <w:r w:rsidRPr="00165E8F">
              <w:rPr>
                <w:rFonts w:ascii="Courier New" w:eastAsia="Times New Roman" w:hAnsi="Courier New" w:cs="Courier New"/>
                <w:color w:val="A0A0A0"/>
                <w:sz w:val="20"/>
                <w:szCs w:val="20"/>
                <w:lang w:eastAsia="en-GB"/>
              </w:rPr>
              <w:br/>
              <w:t>29</w:t>
            </w:r>
            <w:r w:rsidRPr="00165E8F">
              <w:rPr>
                <w:rFonts w:ascii="Courier New" w:eastAsia="Times New Roman" w:hAnsi="Courier New" w:cs="Courier New"/>
                <w:color w:val="A0A0A0"/>
                <w:sz w:val="20"/>
                <w:szCs w:val="20"/>
                <w:lang w:eastAsia="en-GB"/>
              </w:rPr>
              <w:br/>
              <w:t>30</w:t>
            </w:r>
            <w:r w:rsidRPr="00165E8F">
              <w:rPr>
                <w:rFonts w:ascii="Courier New" w:eastAsia="Times New Roman" w:hAnsi="Courier New" w:cs="Courier New"/>
                <w:color w:val="A0A0A0"/>
                <w:sz w:val="20"/>
                <w:szCs w:val="20"/>
                <w:lang w:eastAsia="en-GB"/>
              </w:rPr>
              <w:br/>
              <w:t>31</w:t>
            </w:r>
            <w:r w:rsidRPr="00165E8F">
              <w:rPr>
                <w:rFonts w:ascii="Courier New" w:eastAsia="Times New Roman" w:hAnsi="Courier New" w:cs="Courier New"/>
                <w:color w:val="A0A0A0"/>
                <w:sz w:val="20"/>
                <w:szCs w:val="20"/>
                <w:lang w:eastAsia="en-GB"/>
              </w:rPr>
              <w:br/>
              <w:t>32</w:t>
            </w:r>
            <w:r w:rsidRPr="00165E8F">
              <w:rPr>
                <w:rFonts w:ascii="Courier New" w:eastAsia="Times New Roman" w:hAnsi="Courier New" w:cs="Courier New"/>
                <w:color w:val="A0A0A0"/>
                <w:sz w:val="20"/>
                <w:szCs w:val="20"/>
                <w:lang w:eastAsia="en-GB"/>
              </w:rPr>
              <w:br/>
              <w:t>33</w:t>
            </w:r>
            <w:r w:rsidRPr="00165E8F">
              <w:rPr>
                <w:rFonts w:ascii="Courier New" w:eastAsia="Times New Roman" w:hAnsi="Courier New" w:cs="Courier New"/>
                <w:color w:val="A0A0A0"/>
                <w:sz w:val="20"/>
                <w:szCs w:val="20"/>
                <w:lang w:eastAsia="en-GB"/>
              </w:rPr>
              <w:br/>
              <w:t>34</w:t>
            </w:r>
            <w:r w:rsidRPr="00165E8F">
              <w:rPr>
                <w:rFonts w:ascii="Courier New" w:eastAsia="Times New Roman" w:hAnsi="Courier New" w:cs="Courier New"/>
                <w:color w:val="A0A0A0"/>
                <w:sz w:val="20"/>
                <w:szCs w:val="20"/>
                <w:lang w:eastAsia="en-GB"/>
              </w:rPr>
              <w:br/>
              <w:t>35</w:t>
            </w:r>
            <w:r w:rsidRPr="00165E8F">
              <w:rPr>
                <w:rFonts w:ascii="Courier New" w:eastAsia="Times New Roman" w:hAnsi="Courier New" w:cs="Courier New"/>
                <w:color w:val="A0A0A0"/>
                <w:sz w:val="20"/>
                <w:szCs w:val="20"/>
                <w:lang w:eastAsia="en-GB"/>
              </w:rPr>
              <w:br/>
              <w:t>36</w:t>
            </w:r>
            <w:r w:rsidRPr="00165E8F">
              <w:rPr>
                <w:rFonts w:ascii="Courier New" w:eastAsia="Times New Roman" w:hAnsi="Courier New" w:cs="Courier New"/>
                <w:color w:val="A0A0A0"/>
                <w:sz w:val="20"/>
                <w:szCs w:val="20"/>
                <w:lang w:eastAsia="en-GB"/>
              </w:rPr>
              <w:br/>
              <w:t>37</w:t>
            </w:r>
            <w:r w:rsidRPr="00165E8F">
              <w:rPr>
                <w:rFonts w:ascii="Courier New" w:eastAsia="Times New Roman" w:hAnsi="Courier New" w:cs="Courier New"/>
                <w:color w:val="A0A0A0"/>
                <w:sz w:val="20"/>
                <w:szCs w:val="20"/>
                <w:lang w:eastAsia="en-GB"/>
              </w:rPr>
              <w:br/>
              <w:t>38</w:t>
            </w:r>
            <w:r w:rsidRPr="00165E8F">
              <w:rPr>
                <w:rFonts w:ascii="Courier New" w:eastAsia="Times New Roman" w:hAnsi="Courier New" w:cs="Courier New"/>
                <w:color w:val="A0A0A0"/>
                <w:sz w:val="20"/>
                <w:szCs w:val="20"/>
                <w:lang w:eastAsia="en-GB"/>
              </w:rPr>
              <w:br/>
              <w:t>39</w:t>
            </w:r>
            <w:r w:rsidRPr="00165E8F">
              <w:rPr>
                <w:rFonts w:ascii="Courier New" w:eastAsia="Times New Roman" w:hAnsi="Courier New" w:cs="Courier New"/>
                <w:color w:val="A0A0A0"/>
                <w:sz w:val="20"/>
                <w:szCs w:val="20"/>
                <w:lang w:eastAsia="en-GB"/>
              </w:rPr>
              <w:br/>
              <w:t>40</w:t>
            </w:r>
            <w:r w:rsidRPr="00165E8F">
              <w:rPr>
                <w:rFonts w:ascii="Courier New" w:eastAsia="Times New Roman" w:hAnsi="Courier New" w:cs="Courier New"/>
                <w:color w:val="A0A0A0"/>
                <w:sz w:val="20"/>
                <w:szCs w:val="20"/>
                <w:lang w:eastAsia="en-GB"/>
              </w:rPr>
              <w:br/>
              <w:t>41</w:t>
            </w:r>
            <w:r w:rsidRPr="00165E8F">
              <w:rPr>
                <w:rFonts w:ascii="Courier New" w:eastAsia="Times New Roman" w:hAnsi="Courier New" w:cs="Courier New"/>
                <w:color w:val="A0A0A0"/>
                <w:sz w:val="20"/>
                <w:szCs w:val="20"/>
                <w:lang w:eastAsia="en-GB"/>
              </w:rPr>
              <w:br/>
              <w:t>42</w:t>
            </w:r>
            <w:r w:rsidRPr="00165E8F">
              <w:rPr>
                <w:rFonts w:ascii="Courier New" w:eastAsia="Times New Roman" w:hAnsi="Courier New" w:cs="Courier New"/>
                <w:color w:val="A0A0A0"/>
                <w:sz w:val="20"/>
                <w:szCs w:val="20"/>
                <w:lang w:eastAsia="en-GB"/>
              </w:rPr>
              <w:br/>
              <w:t>43</w:t>
            </w:r>
            <w:r w:rsidRPr="00165E8F">
              <w:rPr>
                <w:rFonts w:ascii="Courier New" w:eastAsia="Times New Roman" w:hAnsi="Courier New" w:cs="Courier New"/>
                <w:color w:val="A0A0A0"/>
                <w:sz w:val="20"/>
                <w:szCs w:val="20"/>
                <w:lang w:eastAsia="en-GB"/>
              </w:rPr>
              <w:br/>
              <w:t>44</w:t>
            </w:r>
            <w:r w:rsidRPr="00165E8F">
              <w:rPr>
                <w:rFonts w:ascii="Courier New" w:eastAsia="Times New Roman" w:hAnsi="Courier New" w:cs="Courier New"/>
                <w:color w:val="A0A0A0"/>
                <w:sz w:val="20"/>
                <w:szCs w:val="20"/>
                <w:lang w:eastAsia="en-GB"/>
              </w:rPr>
              <w:br/>
              <w:t>45</w:t>
            </w:r>
            <w:r w:rsidRPr="00165E8F">
              <w:rPr>
                <w:rFonts w:ascii="Courier New" w:eastAsia="Times New Roman" w:hAnsi="Courier New" w:cs="Courier New"/>
                <w:color w:val="A0A0A0"/>
                <w:sz w:val="20"/>
                <w:szCs w:val="20"/>
                <w:lang w:eastAsia="en-GB"/>
              </w:rPr>
              <w:br/>
              <w:t>46</w:t>
            </w:r>
            <w:r w:rsidRPr="00165E8F">
              <w:rPr>
                <w:rFonts w:ascii="Courier New" w:eastAsia="Times New Roman" w:hAnsi="Courier New" w:cs="Courier New"/>
                <w:color w:val="A0A0A0"/>
                <w:sz w:val="20"/>
                <w:szCs w:val="20"/>
                <w:lang w:eastAsia="en-GB"/>
              </w:rPr>
              <w:br/>
              <w:t>47</w:t>
            </w:r>
            <w:r w:rsidRPr="00165E8F">
              <w:rPr>
                <w:rFonts w:ascii="Courier New" w:eastAsia="Times New Roman" w:hAnsi="Courier New" w:cs="Courier New"/>
                <w:color w:val="A0A0A0"/>
                <w:sz w:val="20"/>
                <w:szCs w:val="20"/>
                <w:lang w:eastAsia="en-GB"/>
              </w:rPr>
              <w:br/>
              <w:t>48</w:t>
            </w:r>
            <w:r w:rsidRPr="00165E8F">
              <w:rPr>
                <w:rFonts w:ascii="Courier New" w:eastAsia="Times New Roman" w:hAnsi="Courier New" w:cs="Courier New"/>
                <w:color w:val="A0A0A0"/>
                <w:sz w:val="20"/>
                <w:szCs w:val="20"/>
                <w:lang w:eastAsia="en-GB"/>
              </w:rPr>
              <w:br/>
              <w:t>49</w:t>
            </w:r>
            <w:r w:rsidRPr="00165E8F">
              <w:rPr>
                <w:rFonts w:ascii="Courier New" w:eastAsia="Times New Roman" w:hAnsi="Courier New" w:cs="Courier New"/>
                <w:color w:val="A0A0A0"/>
                <w:sz w:val="20"/>
                <w:szCs w:val="20"/>
                <w:lang w:eastAsia="en-GB"/>
              </w:rPr>
              <w:br/>
              <w:t>50</w:t>
            </w:r>
            <w:r w:rsidRPr="00165E8F">
              <w:rPr>
                <w:rFonts w:ascii="Courier New" w:eastAsia="Times New Roman" w:hAnsi="Courier New" w:cs="Courier New"/>
                <w:color w:val="A0A0A0"/>
                <w:sz w:val="20"/>
                <w:szCs w:val="20"/>
                <w:lang w:eastAsia="en-GB"/>
              </w:rPr>
              <w:br/>
              <w:t>51</w:t>
            </w:r>
            <w:r w:rsidRPr="00165E8F">
              <w:rPr>
                <w:rFonts w:ascii="Courier New" w:eastAsia="Times New Roman" w:hAnsi="Courier New" w:cs="Courier New"/>
                <w:color w:val="A0A0A0"/>
                <w:sz w:val="20"/>
                <w:szCs w:val="20"/>
                <w:lang w:eastAsia="en-GB"/>
              </w:rPr>
              <w:br/>
              <w:t>52</w:t>
            </w:r>
            <w:r w:rsidRPr="00165E8F">
              <w:rPr>
                <w:rFonts w:ascii="Courier New" w:eastAsia="Times New Roman" w:hAnsi="Courier New" w:cs="Courier New"/>
                <w:color w:val="A0A0A0"/>
                <w:sz w:val="20"/>
                <w:szCs w:val="20"/>
                <w:lang w:eastAsia="en-GB"/>
              </w:rPr>
              <w:br/>
              <w:t>53</w:t>
            </w:r>
            <w:r w:rsidRPr="00165E8F">
              <w:rPr>
                <w:rFonts w:ascii="Courier New" w:eastAsia="Times New Roman" w:hAnsi="Courier New" w:cs="Courier New"/>
                <w:color w:val="A0A0A0"/>
                <w:sz w:val="20"/>
                <w:szCs w:val="20"/>
                <w:lang w:eastAsia="en-GB"/>
              </w:rPr>
              <w:br/>
              <w:t>54</w:t>
            </w:r>
            <w:r w:rsidRPr="00165E8F">
              <w:rPr>
                <w:rFonts w:ascii="Courier New" w:eastAsia="Times New Roman" w:hAnsi="Courier New" w:cs="Courier New"/>
                <w:color w:val="A0A0A0"/>
                <w:sz w:val="20"/>
                <w:szCs w:val="20"/>
                <w:lang w:eastAsia="en-GB"/>
              </w:rPr>
              <w:br/>
              <w:t>55</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05934375"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7000"/>
                <w:sz w:val="20"/>
                <w:szCs w:val="20"/>
                <w:lang w:eastAsia="en-GB"/>
              </w:rPr>
              <w:lastRenderedPageBreak/>
              <w:t>// Note this assumes that the same mutex can be locked multiple times from the same thread,</w:t>
            </w:r>
          </w:p>
          <w:p w14:paraId="7D8F900E"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7000"/>
                <w:sz w:val="20"/>
                <w:szCs w:val="20"/>
                <w:lang w:eastAsia="en-GB"/>
              </w:rPr>
              <w:t>/</w:t>
            </w:r>
            <w:proofErr w:type="gramStart"/>
            <w:r w:rsidRPr="00165E8F">
              <w:rPr>
                <w:rFonts w:ascii="Courier New" w:eastAsia="Times New Roman" w:hAnsi="Courier New" w:cs="Courier New"/>
                <w:color w:val="007000"/>
                <w:sz w:val="20"/>
                <w:szCs w:val="20"/>
                <w:lang w:eastAsia="en-GB"/>
              </w:rPr>
              <w:t>/  and</w:t>
            </w:r>
            <w:proofErr w:type="gramEnd"/>
            <w:r w:rsidRPr="00165E8F">
              <w:rPr>
                <w:rFonts w:ascii="Courier New" w:eastAsia="Times New Roman" w:hAnsi="Courier New" w:cs="Courier New"/>
                <w:color w:val="007000"/>
                <w:sz w:val="20"/>
                <w:szCs w:val="20"/>
                <w:lang w:eastAsia="en-GB"/>
              </w:rPr>
              <w:t xml:space="preserve"> that locks are accumulating.</w:t>
            </w:r>
          </w:p>
          <w:p w14:paraId="07965DE7"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7000"/>
                <w:sz w:val="20"/>
                <w:szCs w:val="20"/>
                <w:lang w:eastAsia="en-GB"/>
              </w:rPr>
              <w:t>/</w:t>
            </w:r>
            <w:proofErr w:type="gramStart"/>
            <w:r w:rsidRPr="00165E8F">
              <w:rPr>
                <w:rFonts w:ascii="Courier New" w:eastAsia="Times New Roman" w:hAnsi="Courier New" w:cs="Courier New"/>
                <w:color w:val="007000"/>
                <w:sz w:val="20"/>
                <w:szCs w:val="20"/>
                <w:lang w:eastAsia="en-GB"/>
              </w:rPr>
              <w:t>/  That</w:t>
            </w:r>
            <w:proofErr w:type="gramEnd"/>
            <w:r w:rsidRPr="00165E8F">
              <w:rPr>
                <w:rFonts w:ascii="Courier New" w:eastAsia="Times New Roman" w:hAnsi="Courier New" w:cs="Courier New"/>
                <w:color w:val="007000"/>
                <w:sz w:val="20"/>
                <w:szCs w:val="20"/>
                <w:lang w:eastAsia="en-GB"/>
              </w:rPr>
              <w:t xml:space="preserve"> is, if you lock a mutex 3 times from the same thread, it won't unlock until it gets unlocked</w:t>
            </w:r>
          </w:p>
          <w:p w14:paraId="2E9D214A"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7000"/>
                <w:sz w:val="20"/>
                <w:szCs w:val="20"/>
                <w:lang w:eastAsia="en-GB"/>
              </w:rPr>
              <w:t>/</w:t>
            </w:r>
            <w:proofErr w:type="gramStart"/>
            <w:r w:rsidRPr="00165E8F">
              <w:rPr>
                <w:rFonts w:ascii="Courier New" w:eastAsia="Times New Roman" w:hAnsi="Courier New" w:cs="Courier New"/>
                <w:color w:val="007000"/>
                <w:sz w:val="20"/>
                <w:szCs w:val="20"/>
                <w:lang w:eastAsia="en-GB"/>
              </w:rPr>
              <w:t>/  3</w:t>
            </w:r>
            <w:proofErr w:type="gramEnd"/>
            <w:r w:rsidRPr="00165E8F">
              <w:rPr>
                <w:rFonts w:ascii="Courier New" w:eastAsia="Times New Roman" w:hAnsi="Courier New" w:cs="Courier New"/>
                <w:color w:val="007000"/>
                <w:sz w:val="20"/>
                <w:szCs w:val="20"/>
                <w:lang w:eastAsia="en-GB"/>
              </w:rPr>
              <w:t xml:space="preserve"> times.</w:t>
            </w:r>
          </w:p>
          <w:p w14:paraId="5D12DA77"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7000"/>
                <w:sz w:val="20"/>
                <w:szCs w:val="20"/>
                <w:lang w:eastAsia="en-GB"/>
              </w:rPr>
              <w:t>//</w:t>
            </w:r>
          </w:p>
          <w:p w14:paraId="3753E51E"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7000"/>
                <w:sz w:val="20"/>
                <w:szCs w:val="20"/>
                <w:lang w:eastAsia="en-GB"/>
              </w:rPr>
              <w:t>// If this is not how the mutex class works, you'd have to either wrap it inside another class, or</w:t>
            </w:r>
          </w:p>
          <w:p w14:paraId="28897A3B"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7000"/>
                <w:sz w:val="20"/>
                <w:szCs w:val="20"/>
                <w:lang w:eastAsia="en-GB"/>
              </w:rPr>
              <w:lastRenderedPageBreak/>
              <w:t>/</w:t>
            </w:r>
            <w:proofErr w:type="gramStart"/>
            <w:r w:rsidRPr="00165E8F">
              <w:rPr>
                <w:rFonts w:ascii="Courier New" w:eastAsia="Times New Roman" w:hAnsi="Courier New" w:cs="Courier New"/>
                <w:color w:val="007000"/>
                <w:sz w:val="20"/>
                <w:szCs w:val="20"/>
                <w:lang w:eastAsia="en-GB"/>
              </w:rPr>
              <w:t>/  you'd</w:t>
            </w:r>
            <w:proofErr w:type="gramEnd"/>
            <w:r w:rsidRPr="00165E8F">
              <w:rPr>
                <w:rFonts w:ascii="Courier New" w:eastAsia="Times New Roman" w:hAnsi="Courier New" w:cs="Courier New"/>
                <w:color w:val="007000"/>
                <w:sz w:val="20"/>
                <w:szCs w:val="20"/>
                <w:lang w:eastAsia="en-GB"/>
              </w:rPr>
              <w:t xml:space="preserve"> have to redesign this class to </w:t>
            </w:r>
            <w:proofErr w:type="spellStart"/>
            <w:r w:rsidRPr="00165E8F">
              <w:rPr>
                <w:rFonts w:ascii="Courier New" w:eastAsia="Times New Roman" w:hAnsi="Courier New" w:cs="Courier New"/>
                <w:color w:val="007000"/>
                <w:sz w:val="20"/>
                <w:szCs w:val="20"/>
                <w:lang w:eastAsia="en-GB"/>
              </w:rPr>
              <w:t>accomidate</w:t>
            </w:r>
            <w:proofErr w:type="spellEnd"/>
          </w:p>
          <w:p w14:paraId="3D22E41A"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E959BE6"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SingletonAccess</w:t>
            </w:r>
            <w:proofErr w:type="spellEnd"/>
          </w:p>
          <w:p w14:paraId="4C8ABA52"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p w14:paraId="011AA7B2"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private</w:t>
            </w:r>
            <w:r w:rsidRPr="00165E8F">
              <w:rPr>
                <w:rFonts w:ascii="Courier New" w:eastAsia="Times New Roman" w:hAnsi="Courier New" w:cs="Courier New"/>
                <w:color w:val="000000"/>
                <w:sz w:val="20"/>
                <w:szCs w:val="20"/>
                <w:lang w:eastAsia="en-GB"/>
              </w:rPr>
              <w:t>:</w:t>
            </w:r>
          </w:p>
          <w:p w14:paraId="76A00B36"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friend</w:t>
            </w: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Singleton;</w:t>
            </w:r>
            <w:proofErr w:type="gramEnd"/>
          </w:p>
          <w:p w14:paraId="74DB159E"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3D955A6"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Mutex&amp; </w:t>
            </w:r>
            <w:proofErr w:type="gramStart"/>
            <w:r w:rsidRPr="00165E8F">
              <w:rPr>
                <w:rFonts w:ascii="Courier New" w:eastAsia="Times New Roman" w:hAnsi="Courier New" w:cs="Courier New"/>
                <w:color w:val="000000"/>
                <w:sz w:val="20"/>
                <w:szCs w:val="20"/>
                <w:lang w:eastAsia="en-GB"/>
              </w:rPr>
              <w:t>mutex;</w:t>
            </w:r>
            <w:proofErr w:type="gramEnd"/>
          </w:p>
          <w:p w14:paraId="13B76F8A"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Singleton* </w:t>
            </w:r>
            <w:proofErr w:type="spellStart"/>
            <w:proofErr w:type="gramStart"/>
            <w:r w:rsidRPr="00165E8F">
              <w:rPr>
                <w:rFonts w:ascii="Courier New" w:eastAsia="Times New Roman" w:hAnsi="Courier New" w:cs="Courier New"/>
                <w:color w:val="000000"/>
                <w:sz w:val="20"/>
                <w:szCs w:val="20"/>
                <w:lang w:eastAsia="en-GB"/>
              </w:rPr>
              <w:t>obj</w:t>
            </w:r>
            <w:proofErr w:type="spellEnd"/>
            <w:r w:rsidRPr="00165E8F">
              <w:rPr>
                <w:rFonts w:ascii="Courier New" w:eastAsia="Times New Roman" w:hAnsi="Courier New" w:cs="Courier New"/>
                <w:color w:val="000000"/>
                <w:sz w:val="20"/>
                <w:szCs w:val="20"/>
                <w:lang w:eastAsia="en-GB"/>
              </w:rPr>
              <w:t>;</w:t>
            </w:r>
            <w:proofErr w:type="gramEnd"/>
          </w:p>
          <w:p w14:paraId="7F3EB761"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40DF190"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roofErr w:type="spellStart"/>
            <w:proofErr w:type="gram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w:t>
            </w:r>
            <w:proofErr w:type="gramEnd"/>
            <w:r w:rsidRPr="00165E8F">
              <w:rPr>
                <w:rFonts w:ascii="Courier New" w:eastAsia="Times New Roman" w:hAnsi="Courier New" w:cs="Courier New"/>
                <w:color w:val="000000"/>
                <w:sz w:val="20"/>
                <w:szCs w:val="20"/>
                <w:lang w:eastAsia="en-GB"/>
              </w:rPr>
              <w:t xml:space="preserve">Mutex&amp; m) : mutex(m), </w:t>
            </w:r>
            <w:proofErr w:type="spellStart"/>
            <w:r w:rsidRPr="00165E8F">
              <w:rPr>
                <w:rFonts w:ascii="Courier New" w:eastAsia="Times New Roman" w:hAnsi="Courier New" w:cs="Courier New"/>
                <w:color w:val="000000"/>
                <w:sz w:val="20"/>
                <w:szCs w:val="20"/>
                <w:lang w:eastAsia="en-GB"/>
              </w:rPr>
              <w:t>obj</w:t>
            </w:r>
            <w:proofErr w:type="spellEnd"/>
            <w:r w:rsidRPr="00165E8F">
              <w:rPr>
                <w:rFonts w:ascii="Courier New" w:eastAsia="Times New Roman" w:hAnsi="Courier New" w:cs="Courier New"/>
                <w:color w:val="000000"/>
                <w:sz w:val="20"/>
                <w:szCs w:val="20"/>
                <w:lang w:eastAsia="en-GB"/>
              </w:rPr>
              <w:t>(0)</w:t>
            </w:r>
          </w:p>
          <w:p w14:paraId="45F8D563"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
          <w:p w14:paraId="761F1A04"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roofErr w:type="spellStart"/>
            <w:proofErr w:type="gramStart"/>
            <w:r w:rsidRPr="00165E8F">
              <w:rPr>
                <w:rFonts w:ascii="Courier New" w:eastAsia="Times New Roman" w:hAnsi="Courier New" w:cs="Courier New"/>
                <w:color w:val="000000"/>
                <w:sz w:val="20"/>
                <w:szCs w:val="20"/>
                <w:lang w:eastAsia="en-GB"/>
              </w:rPr>
              <w:t>mutex.Lock</w:t>
            </w:r>
            <w:proofErr w:type="spellEnd"/>
            <w:proofErr w:type="gramEnd"/>
            <w:r w:rsidRPr="00165E8F">
              <w:rPr>
                <w:rFonts w:ascii="Courier New" w:eastAsia="Times New Roman" w:hAnsi="Courier New" w:cs="Courier New"/>
                <w:color w:val="000000"/>
                <w:sz w:val="20"/>
                <w:szCs w:val="20"/>
                <w:lang w:eastAsia="en-GB"/>
              </w:rPr>
              <w:t>();</w:t>
            </w:r>
          </w:p>
          <w:p w14:paraId="2236109A"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
          <w:p w14:paraId="0F27B53F"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160E870"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roofErr w:type="spellStart"/>
            <w:proofErr w:type="gram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w:t>
            </w:r>
            <w:proofErr w:type="gramEnd"/>
            <w:r w:rsidRPr="00165E8F">
              <w:rPr>
                <w:rFonts w:ascii="Courier New" w:eastAsia="Times New Roman" w:hAnsi="Courier New" w:cs="Courier New"/>
                <w:color w:val="000000"/>
                <w:sz w:val="20"/>
                <w:szCs w:val="20"/>
                <w:lang w:eastAsia="en-GB"/>
              </w:rPr>
              <w:t>)</w:t>
            </w:r>
          </w:p>
          <w:p w14:paraId="7DC1CD27"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
          <w:p w14:paraId="0EE8416A"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roofErr w:type="spellStart"/>
            <w:proofErr w:type="gramStart"/>
            <w:r w:rsidRPr="00165E8F">
              <w:rPr>
                <w:rFonts w:ascii="Courier New" w:eastAsia="Times New Roman" w:hAnsi="Courier New" w:cs="Courier New"/>
                <w:color w:val="000000"/>
                <w:sz w:val="20"/>
                <w:szCs w:val="20"/>
                <w:lang w:eastAsia="en-GB"/>
              </w:rPr>
              <w:t>mutex.Unlock</w:t>
            </w:r>
            <w:proofErr w:type="spellEnd"/>
            <w:proofErr w:type="gramEnd"/>
            <w:r w:rsidRPr="00165E8F">
              <w:rPr>
                <w:rFonts w:ascii="Courier New" w:eastAsia="Times New Roman" w:hAnsi="Courier New" w:cs="Courier New"/>
                <w:color w:val="000000"/>
                <w:sz w:val="20"/>
                <w:szCs w:val="20"/>
                <w:lang w:eastAsia="en-GB"/>
              </w:rPr>
              <w:t>();</w:t>
            </w:r>
          </w:p>
          <w:p w14:paraId="7F224244"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
          <w:p w14:paraId="605524D6"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D730294"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void</w:t>
            </w: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operator</w:t>
            </w:r>
            <w:r w:rsidRPr="00165E8F">
              <w:rPr>
                <w:rFonts w:ascii="Courier New" w:eastAsia="Times New Roman" w:hAnsi="Courier New" w:cs="Courier New"/>
                <w:color w:val="000000"/>
                <w:sz w:val="20"/>
                <w:szCs w:val="20"/>
                <w:lang w:eastAsia="en-GB"/>
              </w:rPr>
              <w:t xml:space="preserve"> = (</w:t>
            </w:r>
            <w:proofErr w:type="spellStart"/>
            <w:r w:rsidRPr="00165E8F">
              <w:rPr>
                <w:rFonts w:ascii="Courier New" w:eastAsia="Times New Roman" w:hAnsi="Courier New" w:cs="Courier New"/>
                <w:color w:val="0000B0"/>
                <w:sz w:val="20"/>
                <w:szCs w:val="20"/>
                <w:lang w:eastAsia="en-GB"/>
              </w:rPr>
              <w:t>const</w:t>
            </w:r>
            <w:proofErr w:type="spellEnd"/>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&amp;</w:t>
            </w:r>
            <w:proofErr w:type="gramStart"/>
            <w:r w:rsidRPr="00165E8F">
              <w:rPr>
                <w:rFonts w:ascii="Courier New" w:eastAsia="Times New Roman" w:hAnsi="Courier New" w:cs="Courier New"/>
                <w:color w:val="000000"/>
                <w:sz w:val="20"/>
                <w:szCs w:val="20"/>
                <w:lang w:eastAsia="en-GB"/>
              </w:rPr>
              <w:t>);</w:t>
            </w:r>
            <w:proofErr w:type="gramEnd"/>
          </w:p>
          <w:p w14:paraId="0036C3A2"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FFBC57D"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public</w:t>
            </w:r>
            <w:r w:rsidRPr="00165E8F">
              <w:rPr>
                <w:rFonts w:ascii="Courier New" w:eastAsia="Times New Roman" w:hAnsi="Courier New" w:cs="Courier New"/>
                <w:color w:val="000000"/>
                <w:sz w:val="20"/>
                <w:szCs w:val="20"/>
                <w:lang w:eastAsia="en-GB"/>
              </w:rPr>
              <w:t>:</w:t>
            </w:r>
          </w:p>
          <w:p w14:paraId="08D429A0"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roofErr w:type="spellStart"/>
            <w:proofErr w:type="gram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w:t>
            </w:r>
            <w:proofErr w:type="spellStart"/>
            <w:proofErr w:type="gramEnd"/>
            <w:r w:rsidRPr="00165E8F">
              <w:rPr>
                <w:rFonts w:ascii="Courier New" w:eastAsia="Times New Roman" w:hAnsi="Courier New" w:cs="Courier New"/>
                <w:color w:val="0000B0"/>
                <w:sz w:val="20"/>
                <w:szCs w:val="20"/>
                <w:lang w:eastAsia="en-GB"/>
              </w:rPr>
              <w:t>const</w:t>
            </w:r>
            <w:proofErr w:type="spellEnd"/>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&amp; r) : mutex(</w:t>
            </w:r>
            <w:proofErr w:type="spellStart"/>
            <w:r w:rsidRPr="00165E8F">
              <w:rPr>
                <w:rFonts w:ascii="Courier New" w:eastAsia="Times New Roman" w:hAnsi="Courier New" w:cs="Courier New"/>
                <w:color w:val="000000"/>
                <w:sz w:val="20"/>
                <w:szCs w:val="20"/>
                <w:lang w:eastAsia="en-GB"/>
              </w:rPr>
              <w:t>r.mutex</w:t>
            </w:r>
            <w:proofErr w:type="spellEnd"/>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obj</w:t>
            </w:r>
            <w:proofErr w:type="spellEnd"/>
            <w:r w:rsidRPr="00165E8F">
              <w:rPr>
                <w:rFonts w:ascii="Courier New" w:eastAsia="Times New Roman" w:hAnsi="Courier New" w:cs="Courier New"/>
                <w:color w:val="000000"/>
                <w:sz w:val="20"/>
                <w:szCs w:val="20"/>
                <w:lang w:eastAsia="en-GB"/>
              </w:rPr>
              <w:t>(r.obj)</w:t>
            </w:r>
          </w:p>
          <w:p w14:paraId="4E4D9F7D"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
          <w:p w14:paraId="12EC5960"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roofErr w:type="spellStart"/>
            <w:proofErr w:type="gramStart"/>
            <w:r w:rsidRPr="00165E8F">
              <w:rPr>
                <w:rFonts w:ascii="Courier New" w:eastAsia="Times New Roman" w:hAnsi="Courier New" w:cs="Courier New"/>
                <w:color w:val="000000"/>
                <w:sz w:val="20"/>
                <w:szCs w:val="20"/>
                <w:lang w:eastAsia="en-GB"/>
              </w:rPr>
              <w:t>mutex.Lock</w:t>
            </w:r>
            <w:proofErr w:type="spellEnd"/>
            <w:proofErr w:type="gramEnd"/>
            <w:r w:rsidRPr="00165E8F">
              <w:rPr>
                <w:rFonts w:ascii="Courier New" w:eastAsia="Times New Roman" w:hAnsi="Courier New" w:cs="Courier New"/>
                <w:color w:val="000000"/>
                <w:sz w:val="20"/>
                <w:szCs w:val="20"/>
                <w:lang w:eastAsia="en-GB"/>
              </w:rPr>
              <w:t>();</w:t>
            </w:r>
          </w:p>
          <w:p w14:paraId="102D7EFC"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
          <w:p w14:paraId="3C6D4B7C"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7F5A7E4"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Singleton* </w:t>
            </w:r>
            <w:r w:rsidRPr="00165E8F">
              <w:rPr>
                <w:rFonts w:ascii="Courier New" w:eastAsia="Times New Roman" w:hAnsi="Courier New" w:cs="Courier New"/>
                <w:color w:val="0000B0"/>
                <w:sz w:val="20"/>
                <w:szCs w:val="20"/>
                <w:lang w:eastAsia="en-GB"/>
              </w:rPr>
              <w:t>operator</w:t>
            </w:r>
            <w:r w:rsidRPr="00165E8F">
              <w:rPr>
                <w:rFonts w:ascii="Courier New" w:eastAsia="Times New Roman" w:hAnsi="Courier New" w:cs="Courier New"/>
                <w:color w:val="000000"/>
                <w:sz w:val="20"/>
                <w:szCs w:val="20"/>
                <w:lang w:eastAsia="en-GB"/>
              </w:rPr>
              <w:t xml:space="preserve"> -&gt; ()</w:t>
            </w:r>
          </w:p>
          <w:p w14:paraId="3636B97C"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
          <w:p w14:paraId="6C7693D9"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return</w:t>
            </w:r>
            <w:r w:rsidRPr="00165E8F">
              <w:rPr>
                <w:rFonts w:ascii="Courier New" w:eastAsia="Times New Roman" w:hAnsi="Courier New" w:cs="Courier New"/>
                <w:color w:val="000000"/>
                <w:sz w:val="20"/>
                <w:szCs w:val="20"/>
                <w:lang w:eastAsia="en-GB"/>
              </w:rPr>
              <w:t xml:space="preserve"> </w:t>
            </w:r>
            <w:proofErr w:type="spellStart"/>
            <w:proofErr w:type="gramStart"/>
            <w:r w:rsidRPr="00165E8F">
              <w:rPr>
                <w:rFonts w:ascii="Courier New" w:eastAsia="Times New Roman" w:hAnsi="Courier New" w:cs="Courier New"/>
                <w:color w:val="000000"/>
                <w:sz w:val="20"/>
                <w:szCs w:val="20"/>
                <w:lang w:eastAsia="en-GB"/>
              </w:rPr>
              <w:t>obj</w:t>
            </w:r>
            <w:proofErr w:type="spellEnd"/>
            <w:r w:rsidRPr="00165E8F">
              <w:rPr>
                <w:rFonts w:ascii="Courier New" w:eastAsia="Times New Roman" w:hAnsi="Courier New" w:cs="Courier New"/>
                <w:color w:val="000000"/>
                <w:sz w:val="20"/>
                <w:szCs w:val="20"/>
                <w:lang w:eastAsia="en-GB"/>
              </w:rPr>
              <w:t>;</w:t>
            </w:r>
            <w:proofErr w:type="gramEnd"/>
          </w:p>
          <w:p w14:paraId="1C12E8D1"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
          <w:p w14:paraId="1C7A4C81"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p w14:paraId="1AD5BBA5"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48C670F"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95A742D"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7000"/>
                <w:sz w:val="20"/>
                <w:szCs w:val="20"/>
                <w:lang w:eastAsia="en-GB"/>
              </w:rPr>
              <w:t>//===========================</w:t>
            </w:r>
          </w:p>
          <w:p w14:paraId="4E27D85C"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9A41E7B"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Singleton</w:t>
            </w:r>
          </w:p>
          <w:p w14:paraId="58324573"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p w14:paraId="1B9F34C8"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public</w:t>
            </w:r>
            <w:r w:rsidRPr="00165E8F">
              <w:rPr>
                <w:rFonts w:ascii="Courier New" w:eastAsia="Times New Roman" w:hAnsi="Courier New" w:cs="Courier New"/>
                <w:color w:val="000000"/>
                <w:sz w:val="20"/>
                <w:szCs w:val="20"/>
                <w:lang w:eastAsia="en-GB"/>
              </w:rPr>
              <w:t>:</w:t>
            </w:r>
          </w:p>
          <w:p w14:paraId="45B894A1"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7000"/>
                <w:sz w:val="20"/>
                <w:szCs w:val="20"/>
                <w:lang w:eastAsia="en-GB"/>
              </w:rPr>
              <w:t>//...</w:t>
            </w:r>
          </w:p>
          <w:p w14:paraId="552AB243"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static</w:t>
            </w:r>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Get(</w:t>
            </w:r>
            <w:proofErr w:type="gramEnd"/>
            <w:r w:rsidRPr="00165E8F">
              <w:rPr>
                <w:rFonts w:ascii="Courier New" w:eastAsia="Times New Roman" w:hAnsi="Courier New" w:cs="Courier New"/>
                <w:color w:val="000000"/>
                <w:sz w:val="20"/>
                <w:szCs w:val="20"/>
                <w:lang w:eastAsia="en-GB"/>
              </w:rPr>
              <w:t>)</w:t>
            </w:r>
          </w:p>
          <w:p w14:paraId="6205A302"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
          <w:p w14:paraId="0D4B686F"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 xml:space="preserve"> </w:t>
            </w:r>
            <w:proofErr w:type="spellStart"/>
            <w:proofErr w:type="gramStart"/>
            <w:r w:rsidRPr="00165E8F">
              <w:rPr>
                <w:rFonts w:ascii="Courier New" w:eastAsia="Times New Roman" w:hAnsi="Courier New" w:cs="Courier New"/>
                <w:color w:val="000000"/>
                <w:sz w:val="20"/>
                <w:szCs w:val="20"/>
                <w:lang w:eastAsia="en-GB"/>
              </w:rPr>
              <w:t>acc</w:t>
            </w:r>
            <w:proofErr w:type="spellEnd"/>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singletonmutex</w:t>
            </w:r>
            <w:proofErr w:type="spellEnd"/>
            <w:proofErr w:type="gramEnd"/>
            <w:r w:rsidRPr="00165E8F">
              <w:rPr>
                <w:rFonts w:ascii="Courier New" w:eastAsia="Times New Roman" w:hAnsi="Courier New" w:cs="Courier New"/>
                <w:color w:val="000000"/>
                <w:sz w:val="20"/>
                <w:szCs w:val="20"/>
                <w:lang w:eastAsia="en-GB"/>
              </w:rPr>
              <w:t xml:space="preserve"> );  </w:t>
            </w:r>
            <w:r w:rsidRPr="00165E8F">
              <w:rPr>
                <w:rFonts w:ascii="Courier New" w:eastAsia="Times New Roman" w:hAnsi="Courier New" w:cs="Courier New"/>
                <w:color w:val="007000"/>
                <w:sz w:val="20"/>
                <w:szCs w:val="20"/>
                <w:lang w:eastAsia="en-GB"/>
              </w:rPr>
              <w:t>// locks the singleton mutex</w:t>
            </w:r>
          </w:p>
          <w:p w14:paraId="20F22299"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static</w:t>
            </w:r>
            <w:r w:rsidRPr="00165E8F">
              <w:rPr>
                <w:rFonts w:ascii="Courier New" w:eastAsia="Times New Roman" w:hAnsi="Courier New" w:cs="Courier New"/>
                <w:color w:val="000000"/>
                <w:sz w:val="20"/>
                <w:szCs w:val="20"/>
                <w:lang w:eastAsia="en-GB"/>
              </w:rPr>
              <w:t xml:space="preserve"> Singleton </w:t>
            </w:r>
            <w:proofErr w:type="spellStart"/>
            <w:proofErr w:type="gramStart"/>
            <w:r w:rsidRPr="00165E8F">
              <w:rPr>
                <w:rFonts w:ascii="Courier New" w:eastAsia="Times New Roman" w:hAnsi="Courier New" w:cs="Courier New"/>
                <w:color w:val="000000"/>
                <w:sz w:val="20"/>
                <w:szCs w:val="20"/>
                <w:lang w:eastAsia="en-GB"/>
              </w:rPr>
              <w:t>theobj</w:t>
            </w:r>
            <w:proofErr w:type="spellEnd"/>
            <w:r w:rsidRPr="00165E8F">
              <w:rPr>
                <w:rFonts w:ascii="Courier New" w:eastAsia="Times New Roman" w:hAnsi="Courier New" w:cs="Courier New"/>
                <w:color w:val="000000"/>
                <w:sz w:val="20"/>
                <w:szCs w:val="20"/>
                <w:lang w:eastAsia="en-GB"/>
              </w:rPr>
              <w:t>;</w:t>
            </w:r>
            <w:proofErr w:type="gramEnd"/>
          </w:p>
          <w:p w14:paraId="04260ADF"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acc.obj = &amp;</w:t>
            </w:r>
            <w:proofErr w:type="spellStart"/>
            <w:proofErr w:type="gramStart"/>
            <w:r w:rsidRPr="00165E8F">
              <w:rPr>
                <w:rFonts w:ascii="Courier New" w:eastAsia="Times New Roman" w:hAnsi="Courier New" w:cs="Courier New"/>
                <w:color w:val="000000"/>
                <w:sz w:val="20"/>
                <w:szCs w:val="20"/>
                <w:lang w:eastAsia="en-GB"/>
              </w:rPr>
              <w:t>theobj</w:t>
            </w:r>
            <w:proofErr w:type="spellEnd"/>
            <w:r w:rsidRPr="00165E8F">
              <w:rPr>
                <w:rFonts w:ascii="Courier New" w:eastAsia="Times New Roman" w:hAnsi="Courier New" w:cs="Courier New"/>
                <w:color w:val="000000"/>
                <w:sz w:val="20"/>
                <w:szCs w:val="20"/>
                <w:lang w:eastAsia="en-GB"/>
              </w:rPr>
              <w:t>;</w:t>
            </w:r>
            <w:proofErr w:type="gramEnd"/>
          </w:p>
          <w:p w14:paraId="427BC4D5"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return</w:t>
            </w:r>
            <w:r w:rsidRPr="00165E8F">
              <w:rPr>
                <w:rFonts w:ascii="Courier New" w:eastAsia="Times New Roman" w:hAnsi="Courier New" w:cs="Courier New"/>
                <w:color w:val="000000"/>
                <w:sz w:val="20"/>
                <w:szCs w:val="20"/>
                <w:lang w:eastAsia="en-GB"/>
              </w:rPr>
              <w:t xml:space="preserve"> </w:t>
            </w:r>
            <w:proofErr w:type="spellStart"/>
            <w:proofErr w:type="gramStart"/>
            <w:r w:rsidRPr="00165E8F">
              <w:rPr>
                <w:rFonts w:ascii="Courier New" w:eastAsia="Times New Roman" w:hAnsi="Courier New" w:cs="Courier New"/>
                <w:color w:val="000000"/>
                <w:sz w:val="20"/>
                <w:szCs w:val="20"/>
                <w:lang w:eastAsia="en-GB"/>
              </w:rPr>
              <w:t>acc</w:t>
            </w:r>
            <w:proofErr w:type="spellEnd"/>
            <w:r w:rsidRPr="00165E8F">
              <w:rPr>
                <w:rFonts w:ascii="Courier New" w:eastAsia="Times New Roman" w:hAnsi="Courier New" w:cs="Courier New"/>
                <w:color w:val="000000"/>
                <w:sz w:val="20"/>
                <w:szCs w:val="20"/>
                <w:lang w:eastAsia="en-GB"/>
              </w:rPr>
              <w:t>;</w:t>
            </w:r>
            <w:proofErr w:type="gramEnd"/>
          </w:p>
          <w:p w14:paraId="213B0595"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
          <w:p w14:paraId="7051F5AD"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tc>
        <w:tc>
          <w:tcPr>
            <w:tcW w:w="0" w:type="auto"/>
            <w:vAlign w:val="center"/>
            <w:hideMark/>
          </w:tcPr>
          <w:p w14:paraId="134AD1CE" w14:textId="77777777" w:rsidR="00165E8F" w:rsidRPr="00165E8F" w:rsidRDefault="00165E8F" w:rsidP="00165E8F">
            <w:pPr>
              <w:spacing w:after="0" w:line="240" w:lineRule="auto"/>
              <w:rPr>
                <w:rFonts w:ascii="Times New Roman" w:eastAsia="Times New Roman" w:hAnsi="Times New Roman" w:cs="Times New Roman"/>
                <w:color w:val="000000"/>
                <w:sz w:val="24"/>
                <w:szCs w:val="24"/>
                <w:lang w:eastAsia="en-GB"/>
              </w:rPr>
            </w:pPr>
          </w:p>
        </w:tc>
      </w:tr>
    </w:tbl>
    <w:p w14:paraId="446FDD0B" w14:textId="77777777" w:rsidR="00165E8F" w:rsidRPr="00165E8F" w:rsidRDefault="00165E8F" w:rsidP="00165E8F">
      <w:pPr>
        <w:shd w:val="clear" w:color="auto" w:fill="FFFFFF"/>
        <w:spacing w:after="24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xml:space="preserve">The trick here is that you don't get a Singleton* directly, instead you get a </w:t>
      </w:r>
      <w:proofErr w:type="spellStart"/>
      <w:r w:rsidRPr="00165E8F">
        <w:rPr>
          <w:rFonts w:ascii="Verdana" w:eastAsia="Times New Roman" w:hAnsi="Verdana" w:cs="Times New Roman"/>
          <w:color w:val="000000"/>
          <w:sz w:val="18"/>
          <w:szCs w:val="18"/>
          <w:lang w:eastAsia="en-GB"/>
        </w:rPr>
        <w:t>SingletonAccess</w:t>
      </w:r>
      <w:proofErr w:type="spellEnd"/>
      <w:r w:rsidRPr="00165E8F">
        <w:rPr>
          <w:rFonts w:ascii="Verdana" w:eastAsia="Times New Roman" w:hAnsi="Verdana" w:cs="Times New Roman"/>
          <w:color w:val="000000"/>
          <w:sz w:val="18"/>
          <w:szCs w:val="18"/>
          <w:lang w:eastAsia="en-GB"/>
        </w:rPr>
        <w:t xml:space="preserve"> object, which ensures that all accesses to the Singleton are behind a mutex lock, and are therefore </w:t>
      </w:r>
      <w:proofErr w:type="spellStart"/>
      <w:r w:rsidRPr="00165E8F">
        <w:rPr>
          <w:rFonts w:ascii="Verdana" w:eastAsia="Times New Roman" w:hAnsi="Verdana" w:cs="Times New Roman"/>
          <w:color w:val="000000"/>
          <w:sz w:val="18"/>
          <w:szCs w:val="18"/>
          <w:lang w:eastAsia="en-GB"/>
        </w:rPr>
        <w:t>threadsafe</w:t>
      </w:r>
      <w:proofErr w:type="spellEnd"/>
      <w:r w:rsidRPr="00165E8F">
        <w:rPr>
          <w:rFonts w:ascii="Verdana" w:eastAsia="Times New Roman" w:hAnsi="Verdana" w:cs="Times New Roman"/>
          <w:color w:val="000000"/>
          <w:sz w:val="18"/>
          <w:szCs w:val="18"/>
          <w:lang w:eastAsia="en-GB"/>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492"/>
        <w:gridCol w:w="81"/>
      </w:tblGrid>
      <w:tr w:rsidR="00165E8F" w:rsidRPr="00165E8F" w14:paraId="2264F564" w14:textId="77777777" w:rsidTr="00165E8F">
        <w:trPr>
          <w:tblCellSpacing w:w="15" w:type="dxa"/>
        </w:trPr>
        <w:tc>
          <w:tcPr>
            <w:tcW w:w="0" w:type="auto"/>
            <w:hideMark/>
          </w:tcPr>
          <w:p w14:paraId="127FC132"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lang w:eastAsia="en-GB"/>
              </w:rPr>
            </w:pPr>
            <w:r w:rsidRPr="00165E8F">
              <w:rPr>
                <w:rFonts w:ascii="Courier New" w:eastAsia="Times New Roman" w:hAnsi="Courier New" w:cs="Courier New"/>
                <w:color w:val="A0A0A0"/>
                <w:sz w:val="20"/>
                <w:szCs w:val="20"/>
                <w:lang w:eastAsia="en-GB"/>
              </w:rPr>
              <w:t>1</w:t>
            </w:r>
            <w:r w:rsidRPr="00165E8F">
              <w:rPr>
                <w:rFonts w:ascii="Courier New" w:eastAsia="Times New Roman" w:hAnsi="Courier New" w:cs="Courier New"/>
                <w:color w:val="A0A0A0"/>
                <w:sz w:val="20"/>
                <w:szCs w:val="20"/>
                <w:lang w:eastAsia="en-GB"/>
              </w:rPr>
              <w:br/>
              <w:t>2</w:t>
            </w:r>
            <w:r w:rsidRPr="00165E8F">
              <w:rPr>
                <w:rFonts w:ascii="Courier New" w:eastAsia="Times New Roman" w:hAnsi="Courier New" w:cs="Courier New"/>
                <w:color w:val="A0A0A0"/>
                <w:sz w:val="20"/>
                <w:szCs w:val="20"/>
                <w:lang w:eastAsia="en-GB"/>
              </w:rPr>
              <w:br/>
            </w:r>
            <w:r w:rsidRPr="00165E8F">
              <w:rPr>
                <w:rFonts w:ascii="Courier New" w:eastAsia="Times New Roman" w:hAnsi="Courier New" w:cs="Courier New"/>
                <w:color w:val="A0A0A0"/>
                <w:sz w:val="20"/>
                <w:szCs w:val="20"/>
                <w:lang w:eastAsia="en-GB"/>
              </w:rPr>
              <w:lastRenderedPageBreak/>
              <w:t>3</w:t>
            </w:r>
            <w:r w:rsidRPr="00165E8F">
              <w:rPr>
                <w:rFonts w:ascii="Courier New" w:eastAsia="Times New Roman" w:hAnsi="Courier New" w:cs="Courier New"/>
                <w:color w:val="A0A0A0"/>
                <w:sz w:val="20"/>
                <w:szCs w:val="20"/>
                <w:lang w:eastAsia="en-GB"/>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4A23589B"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lastRenderedPageBreak/>
              <w:t>{</w:t>
            </w:r>
          </w:p>
          <w:p w14:paraId="490B0A0D"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 xml:space="preserve"> foo = </w:t>
            </w:r>
            <w:proofErr w:type="gramStart"/>
            <w:r w:rsidRPr="00165E8F">
              <w:rPr>
                <w:rFonts w:ascii="Courier New" w:eastAsia="Times New Roman" w:hAnsi="Courier New" w:cs="Courier New"/>
                <w:color w:val="000000"/>
                <w:sz w:val="20"/>
                <w:szCs w:val="20"/>
                <w:lang w:eastAsia="en-GB"/>
              </w:rPr>
              <w:t>Singleton::</w:t>
            </w:r>
            <w:proofErr w:type="gramEnd"/>
            <w:r w:rsidRPr="00165E8F">
              <w:rPr>
                <w:rFonts w:ascii="Courier New" w:eastAsia="Times New Roman" w:hAnsi="Courier New" w:cs="Courier New"/>
                <w:color w:val="000000"/>
                <w:sz w:val="20"/>
                <w:szCs w:val="20"/>
                <w:lang w:eastAsia="en-GB"/>
              </w:rPr>
              <w:t xml:space="preserve">Get(); </w:t>
            </w:r>
            <w:r w:rsidRPr="00165E8F">
              <w:rPr>
                <w:rFonts w:ascii="Courier New" w:eastAsia="Times New Roman" w:hAnsi="Courier New" w:cs="Courier New"/>
                <w:color w:val="007000"/>
                <w:sz w:val="20"/>
                <w:szCs w:val="20"/>
                <w:lang w:eastAsia="en-GB"/>
              </w:rPr>
              <w:t>// locks the singleton mutex</w:t>
            </w:r>
          </w:p>
          <w:p w14:paraId="478D6319"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foo-&gt;</w:t>
            </w:r>
            <w:proofErr w:type="gramStart"/>
            <w:r w:rsidRPr="00165E8F">
              <w:rPr>
                <w:rFonts w:ascii="Courier New" w:eastAsia="Times New Roman" w:hAnsi="Courier New" w:cs="Courier New"/>
                <w:color w:val="000000"/>
                <w:sz w:val="20"/>
                <w:szCs w:val="20"/>
                <w:lang w:eastAsia="en-GB"/>
              </w:rPr>
              <w:t>DoSomething(</w:t>
            </w:r>
            <w:proofErr w:type="gramEnd"/>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7000"/>
                <w:sz w:val="20"/>
                <w:szCs w:val="20"/>
                <w:lang w:eastAsia="en-GB"/>
              </w:rPr>
              <w:t>// thread safe call to a singleton function</w:t>
            </w:r>
          </w:p>
          <w:p w14:paraId="161F8FC6"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lastRenderedPageBreak/>
              <w:t xml:space="preserve">} </w:t>
            </w:r>
            <w:r w:rsidRPr="00165E8F">
              <w:rPr>
                <w:rFonts w:ascii="Courier New" w:eastAsia="Times New Roman" w:hAnsi="Courier New" w:cs="Courier New"/>
                <w:color w:val="007000"/>
                <w:sz w:val="20"/>
                <w:szCs w:val="20"/>
                <w:lang w:eastAsia="en-GB"/>
              </w:rPr>
              <w:t xml:space="preserve">// mutex unlocked here </w:t>
            </w:r>
          </w:p>
        </w:tc>
        <w:tc>
          <w:tcPr>
            <w:tcW w:w="0" w:type="auto"/>
            <w:vAlign w:val="center"/>
            <w:hideMark/>
          </w:tcPr>
          <w:p w14:paraId="53DB62AA" w14:textId="77777777" w:rsidR="00165E8F" w:rsidRPr="00165E8F" w:rsidRDefault="00165E8F" w:rsidP="00165E8F">
            <w:pPr>
              <w:spacing w:after="0" w:line="240" w:lineRule="auto"/>
              <w:rPr>
                <w:rFonts w:ascii="Times New Roman" w:eastAsia="Times New Roman" w:hAnsi="Times New Roman" w:cs="Times New Roman"/>
                <w:color w:val="000000"/>
                <w:sz w:val="24"/>
                <w:szCs w:val="24"/>
                <w:lang w:eastAsia="en-GB"/>
              </w:rPr>
            </w:pPr>
          </w:p>
        </w:tc>
      </w:tr>
    </w:tbl>
    <w:p w14:paraId="1626CACF" w14:textId="77777777" w:rsidR="00165E8F" w:rsidRPr="00165E8F" w:rsidRDefault="00165E8F" w:rsidP="00165E8F">
      <w:pPr>
        <w:shd w:val="clear" w:color="auto" w:fill="FFFFFF"/>
        <w:spacing w:after="24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EDIT: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10"/>
      </w:tblGrid>
      <w:tr w:rsidR="00165E8F" w:rsidRPr="00165E8F" w14:paraId="33E0FCAD" w14:textId="77777777" w:rsidTr="00165E8F">
        <w:trPr>
          <w:tblCellSpacing w:w="15" w:type="dxa"/>
        </w:trPr>
        <w:tc>
          <w:tcPr>
            <w:tcW w:w="0" w:type="auto"/>
            <w:tcBorders>
              <w:top w:val="dotted" w:sz="6" w:space="0" w:color="C0C0C0"/>
              <w:left w:val="dotted" w:sz="6" w:space="0" w:color="C0C0C0"/>
              <w:bottom w:val="dotted" w:sz="6" w:space="0" w:color="C0C0C0"/>
              <w:right w:val="dotted" w:sz="6" w:space="0" w:color="C0C0C0"/>
            </w:tcBorders>
            <w:shd w:val="clear" w:color="auto" w:fill="EFEFEF"/>
            <w:vAlign w:val="center"/>
            <w:hideMark/>
          </w:tcPr>
          <w:p w14:paraId="693F13A1" w14:textId="77777777" w:rsidR="00165E8F" w:rsidRPr="00165E8F" w:rsidRDefault="00165E8F" w:rsidP="00165E8F">
            <w:pPr>
              <w:spacing w:after="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 xml:space="preserve">Firstly, you have mentioned critical sections and mutexes in your code. I am not very familiar with this stuff, and to be honest don't know the difference. In short, would SFML's </w:t>
            </w:r>
            <w:proofErr w:type="gramStart"/>
            <w:r w:rsidRPr="00165E8F">
              <w:rPr>
                <w:rFonts w:ascii="Verdana" w:eastAsia="Times New Roman" w:hAnsi="Verdana" w:cs="Times New Roman"/>
                <w:color w:val="000000"/>
                <w:sz w:val="18"/>
                <w:szCs w:val="18"/>
                <w:lang w:eastAsia="en-GB"/>
              </w:rPr>
              <w:t>sf::</w:t>
            </w:r>
            <w:proofErr w:type="gramEnd"/>
            <w:r w:rsidRPr="00165E8F">
              <w:rPr>
                <w:rFonts w:ascii="Verdana" w:eastAsia="Times New Roman" w:hAnsi="Verdana" w:cs="Times New Roman"/>
                <w:color w:val="000000"/>
                <w:sz w:val="18"/>
                <w:szCs w:val="18"/>
                <w:lang w:eastAsia="en-GB"/>
              </w:rPr>
              <w:t>Mutex be suitable for the job?</w:t>
            </w:r>
          </w:p>
        </w:tc>
      </w:tr>
    </w:tbl>
    <w:p w14:paraId="594A55FB" w14:textId="77777777" w:rsidR="00165E8F" w:rsidRPr="00165E8F" w:rsidRDefault="00165E8F" w:rsidP="00165E8F">
      <w:pPr>
        <w:shd w:val="clear" w:color="auto" w:fill="FFFFFF"/>
        <w:spacing w:after="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r>
      <w:proofErr w:type="gramStart"/>
      <w:r w:rsidRPr="00165E8F">
        <w:rPr>
          <w:rFonts w:ascii="Verdana" w:eastAsia="Times New Roman" w:hAnsi="Verdana" w:cs="Times New Roman"/>
          <w:color w:val="000000"/>
          <w:sz w:val="18"/>
          <w:szCs w:val="18"/>
          <w:lang w:eastAsia="en-GB"/>
        </w:rPr>
        <w:t>sf::</w:t>
      </w:r>
      <w:proofErr w:type="gramEnd"/>
      <w:r w:rsidRPr="00165E8F">
        <w:rPr>
          <w:rFonts w:ascii="Verdana" w:eastAsia="Times New Roman" w:hAnsi="Verdana" w:cs="Times New Roman"/>
          <w:color w:val="000000"/>
          <w:sz w:val="18"/>
          <w:szCs w:val="18"/>
          <w:lang w:eastAsia="en-GB"/>
        </w:rPr>
        <w:t>Mutex is suitable, yes. Although I don't know if it allows for multiple locks from the same thread. That's something you'd have to look up.</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A mutex is a device that prevents multiple threads from running sensitive code at the same time. When a mutex is locked in one thread and another thread tries to lock that same mutex, the other thread will have to wait until the first thread unlocks it before it can proceed.</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xml:space="preserve">A critical section is just an RAII implementation of a mutex that makes it easier to use and exception safe. The idea is a critical section locks the mutex in its </w:t>
      </w:r>
      <w:proofErr w:type="spellStart"/>
      <w:r w:rsidRPr="00165E8F">
        <w:rPr>
          <w:rFonts w:ascii="Verdana" w:eastAsia="Times New Roman" w:hAnsi="Verdana" w:cs="Times New Roman"/>
          <w:color w:val="000000"/>
          <w:sz w:val="18"/>
          <w:szCs w:val="18"/>
          <w:lang w:eastAsia="en-GB"/>
        </w:rPr>
        <w:t>ctor</w:t>
      </w:r>
      <w:proofErr w:type="spellEnd"/>
      <w:r w:rsidRPr="00165E8F">
        <w:rPr>
          <w:rFonts w:ascii="Verdana" w:eastAsia="Times New Roman" w:hAnsi="Verdana" w:cs="Times New Roman"/>
          <w:color w:val="000000"/>
          <w:sz w:val="18"/>
          <w:szCs w:val="18"/>
          <w:lang w:eastAsia="en-GB"/>
        </w:rPr>
        <w:t xml:space="preserve"> and unlocks it in its </w:t>
      </w:r>
      <w:proofErr w:type="spellStart"/>
      <w:r w:rsidRPr="00165E8F">
        <w:rPr>
          <w:rFonts w:ascii="Verdana" w:eastAsia="Times New Roman" w:hAnsi="Verdana" w:cs="Times New Roman"/>
          <w:color w:val="000000"/>
          <w:sz w:val="18"/>
          <w:szCs w:val="18"/>
          <w:lang w:eastAsia="en-GB"/>
        </w:rPr>
        <w:t>dtor</w:t>
      </w:r>
      <w:proofErr w:type="spellEnd"/>
      <w:r w:rsidRPr="00165E8F">
        <w:rPr>
          <w:rFonts w:ascii="Verdana" w:eastAsia="Times New Roman" w:hAnsi="Verdana" w:cs="Times New Roman"/>
          <w:color w:val="000000"/>
          <w:sz w:val="18"/>
          <w:szCs w:val="18"/>
          <w:lang w:eastAsia="en-GB"/>
        </w:rPr>
        <w:t>, so you don't have to worry about remembering to unlock it when you're done.</w:t>
      </w:r>
    </w:p>
    <w:p w14:paraId="13D175EC" w14:textId="77777777" w:rsidR="00165E8F" w:rsidRPr="00165E8F" w:rsidRDefault="00165E8F" w:rsidP="00165E8F">
      <w:pPr>
        <w:shd w:val="clear" w:color="auto" w:fill="FFFFFF"/>
        <w:spacing w:after="75" w:line="240" w:lineRule="auto"/>
        <w:jc w:val="right"/>
        <w:rPr>
          <w:rFonts w:ascii="Verdana" w:eastAsia="Times New Roman" w:hAnsi="Verdana" w:cs="Times New Roman"/>
          <w:color w:val="000000"/>
          <w:sz w:val="18"/>
          <w:szCs w:val="18"/>
          <w:lang w:eastAsia="en-GB"/>
        </w:rPr>
      </w:pPr>
      <w:r w:rsidRPr="00165E8F">
        <w:rPr>
          <w:rFonts w:ascii="Verdana" w:eastAsia="Times New Roman" w:hAnsi="Verdana" w:cs="Times New Roman"/>
          <w:i/>
          <w:iCs/>
          <w:color w:val="000000"/>
          <w:sz w:val="15"/>
          <w:szCs w:val="15"/>
          <w:lang w:eastAsia="en-GB"/>
        </w:rPr>
        <w:t xml:space="preserve">Last edited on May 30, </w:t>
      </w:r>
      <w:proofErr w:type="gramStart"/>
      <w:r w:rsidRPr="00165E8F">
        <w:rPr>
          <w:rFonts w:ascii="Verdana" w:eastAsia="Times New Roman" w:hAnsi="Verdana" w:cs="Times New Roman"/>
          <w:i/>
          <w:iCs/>
          <w:color w:val="000000"/>
          <w:sz w:val="15"/>
          <w:szCs w:val="15"/>
          <w:lang w:eastAsia="en-GB"/>
        </w:rPr>
        <w:t>2011</w:t>
      </w:r>
      <w:proofErr w:type="gramEnd"/>
      <w:r w:rsidRPr="00165E8F">
        <w:rPr>
          <w:rFonts w:ascii="Verdana" w:eastAsia="Times New Roman" w:hAnsi="Verdana" w:cs="Times New Roman"/>
          <w:i/>
          <w:iCs/>
          <w:color w:val="000000"/>
          <w:sz w:val="15"/>
          <w:szCs w:val="15"/>
          <w:lang w:eastAsia="en-GB"/>
        </w:rPr>
        <w:t xml:space="preserve"> at 5:12pm</w:t>
      </w:r>
    </w:p>
    <w:p w14:paraId="65A59C40" w14:textId="18673496"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r w:rsidRPr="00165E8F">
        <w:rPr>
          <w:rFonts w:ascii="Verdana" w:eastAsia="Times New Roman" w:hAnsi="Verdana" w:cs="Times New Roman"/>
          <w:noProof/>
          <w:color w:val="000070"/>
          <w:sz w:val="15"/>
          <w:szCs w:val="15"/>
          <w:lang w:eastAsia="en-GB"/>
        </w:rPr>
        <w:drawing>
          <wp:inline distT="0" distB="0" distL="0" distR="0" wp14:anchorId="2540C60A" wp14:editId="717108B0">
            <wp:extent cx="156210" cy="78105"/>
            <wp:effectExtent l="0" t="0" r="0" b="0"/>
            <wp:docPr id="12" name="Picture 12">
              <a:hlinkClick xmlns:a="http://schemas.openxmlformats.org/drawingml/2006/main" r:id="rId23" tooltip="&quot;Link to this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3" tooltip="&quot;Link to this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78105"/>
                    </a:xfrm>
                    <a:prstGeom prst="rect">
                      <a:avLst/>
                    </a:prstGeom>
                    <a:noFill/>
                    <a:ln>
                      <a:noFill/>
                    </a:ln>
                  </pic:spPr>
                </pic:pic>
              </a:graphicData>
            </a:graphic>
          </wp:inline>
        </w:drawing>
      </w:r>
      <w:r w:rsidRPr="00165E8F">
        <w:rPr>
          <w:rFonts w:ascii="Verdana" w:eastAsia="Times New Roman" w:hAnsi="Verdana" w:cs="Times New Roman"/>
          <w:color w:val="000000"/>
          <w:sz w:val="15"/>
          <w:szCs w:val="15"/>
          <w:lang w:eastAsia="en-GB"/>
        </w:rPr>
        <w:t xml:space="preserve"> May 30, </w:t>
      </w:r>
      <w:proofErr w:type="gramStart"/>
      <w:r w:rsidRPr="00165E8F">
        <w:rPr>
          <w:rFonts w:ascii="Verdana" w:eastAsia="Times New Roman" w:hAnsi="Verdana" w:cs="Times New Roman"/>
          <w:color w:val="000000"/>
          <w:sz w:val="15"/>
          <w:szCs w:val="15"/>
          <w:lang w:eastAsia="en-GB"/>
        </w:rPr>
        <w:t>2011</w:t>
      </w:r>
      <w:proofErr w:type="gramEnd"/>
      <w:r w:rsidRPr="00165E8F">
        <w:rPr>
          <w:rFonts w:ascii="Verdana" w:eastAsia="Times New Roman" w:hAnsi="Verdana" w:cs="Times New Roman"/>
          <w:color w:val="000000"/>
          <w:sz w:val="15"/>
          <w:szCs w:val="15"/>
          <w:lang w:eastAsia="en-GB"/>
        </w:rPr>
        <w:t xml:space="preserve"> at 5:45pm</w:t>
      </w:r>
    </w:p>
    <w:p w14:paraId="1D6821F6" w14:textId="77777777" w:rsidR="00165E8F" w:rsidRPr="00165E8F" w:rsidRDefault="00165E8F" w:rsidP="00165E8F">
      <w:pPr>
        <w:shd w:val="clear" w:color="auto" w:fill="F0F0FF"/>
        <w:spacing w:after="75" w:line="240" w:lineRule="auto"/>
        <w:rPr>
          <w:rFonts w:ascii="Verdana" w:eastAsia="Times New Roman" w:hAnsi="Verdana" w:cs="Times New Roman"/>
          <w:color w:val="000000"/>
          <w:sz w:val="15"/>
          <w:szCs w:val="15"/>
          <w:lang w:eastAsia="en-GB"/>
        </w:rPr>
      </w:pPr>
      <w:hyperlink r:id="rId24" w:history="1">
        <w:r w:rsidRPr="00165E8F">
          <w:rPr>
            <w:rFonts w:ascii="Verdana" w:eastAsia="Times New Roman" w:hAnsi="Verdana" w:cs="Times New Roman"/>
            <w:b/>
            <w:bCs/>
            <w:color w:val="000070"/>
            <w:sz w:val="15"/>
            <w:szCs w:val="15"/>
            <w:lang w:eastAsia="en-GB"/>
          </w:rPr>
          <w:t>kfmfe04</w:t>
        </w:r>
        <w:r w:rsidRPr="00165E8F">
          <w:rPr>
            <w:rFonts w:ascii="Verdana" w:eastAsia="Times New Roman" w:hAnsi="Verdana" w:cs="Times New Roman"/>
            <w:color w:val="000070"/>
            <w:sz w:val="15"/>
            <w:szCs w:val="15"/>
            <w:lang w:eastAsia="en-GB"/>
          </w:rPr>
          <w:t> (788)</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165E8F" w:rsidRPr="00165E8F" w14:paraId="711741D3" w14:textId="77777777" w:rsidTr="00165E8F">
        <w:trPr>
          <w:tblCellSpacing w:w="15" w:type="dxa"/>
        </w:trPr>
        <w:tc>
          <w:tcPr>
            <w:tcW w:w="0" w:type="auto"/>
            <w:vAlign w:val="center"/>
            <w:hideMark/>
          </w:tcPr>
          <w:p w14:paraId="3EEBA49F" w14:textId="77777777" w:rsidR="00165E8F" w:rsidRPr="00165E8F" w:rsidRDefault="00165E8F" w:rsidP="00165E8F">
            <w:pPr>
              <w:spacing w:after="0" w:line="240" w:lineRule="auto"/>
              <w:rPr>
                <w:rFonts w:ascii="Verdana" w:eastAsia="Times New Roman" w:hAnsi="Verdana" w:cs="Times New Roman"/>
                <w:i/>
                <w:iCs/>
                <w:color w:val="000000"/>
                <w:sz w:val="14"/>
                <w:szCs w:val="14"/>
                <w:lang w:eastAsia="en-GB"/>
              </w:rPr>
            </w:pPr>
            <w:proofErr w:type="spellStart"/>
            <w:r w:rsidRPr="00165E8F">
              <w:rPr>
                <w:rFonts w:ascii="Verdana" w:eastAsia="Times New Roman" w:hAnsi="Verdana" w:cs="Times New Roman"/>
                <w:b/>
                <w:bCs/>
                <w:i/>
                <w:iCs/>
                <w:color w:val="000000"/>
                <w:sz w:val="14"/>
                <w:szCs w:val="14"/>
                <w:lang w:eastAsia="en-GB"/>
              </w:rPr>
              <w:t>Disch</w:t>
            </w:r>
            <w:proofErr w:type="spellEnd"/>
            <w:r w:rsidRPr="00165E8F">
              <w:rPr>
                <w:rFonts w:ascii="Verdana" w:eastAsia="Times New Roman" w:hAnsi="Verdana" w:cs="Times New Roman"/>
                <w:i/>
                <w:iCs/>
                <w:color w:val="000000"/>
                <w:sz w:val="14"/>
                <w:szCs w:val="14"/>
                <w:lang w:eastAsia="en-GB"/>
              </w:rPr>
              <w:t> wrote:</w:t>
            </w:r>
          </w:p>
        </w:tc>
      </w:tr>
      <w:tr w:rsidR="00165E8F" w:rsidRPr="00165E8F" w14:paraId="0B3EFE8A" w14:textId="77777777" w:rsidTr="00165E8F">
        <w:trPr>
          <w:tblCellSpacing w:w="15" w:type="dxa"/>
        </w:trPr>
        <w:tc>
          <w:tcPr>
            <w:tcW w:w="0" w:type="auto"/>
            <w:tcBorders>
              <w:top w:val="dotted" w:sz="6" w:space="0" w:color="C0C0C0"/>
              <w:left w:val="dotted" w:sz="6" w:space="0" w:color="C0C0C0"/>
              <w:bottom w:val="dotted" w:sz="6" w:space="0" w:color="C0C0C0"/>
              <w:right w:val="dotted" w:sz="6" w:space="0" w:color="C0C0C0"/>
            </w:tcBorders>
            <w:shd w:val="clear" w:color="auto" w:fill="EFEFEF"/>
            <w:vAlign w:val="center"/>
            <w:hideMark/>
          </w:tcPr>
          <w:p w14:paraId="2445223B" w14:textId="77777777" w:rsidR="00165E8F" w:rsidRPr="00165E8F" w:rsidRDefault="00165E8F" w:rsidP="00165E8F">
            <w:pPr>
              <w:spacing w:after="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 xml:space="preserve">Although I use Singletons very sparingly as they're </w:t>
            </w:r>
            <w:proofErr w:type="gramStart"/>
            <w:r w:rsidRPr="00165E8F">
              <w:rPr>
                <w:rFonts w:ascii="Verdana" w:eastAsia="Times New Roman" w:hAnsi="Verdana" w:cs="Times New Roman"/>
                <w:color w:val="000000"/>
                <w:sz w:val="18"/>
                <w:szCs w:val="18"/>
                <w:lang w:eastAsia="en-GB"/>
              </w:rPr>
              <w:t>more often than not</w:t>
            </w:r>
            <w:proofErr w:type="gramEnd"/>
            <w:r w:rsidRPr="00165E8F">
              <w:rPr>
                <w:rFonts w:ascii="Verdana" w:eastAsia="Times New Roman" w:hAnsi="Verdana" w:cs="Times New Roman"/>
                <w:color w:val="000000"/>
                <w:sz w:val="18"/>
                <w:szCs w:val="18"/>
                <w:lang w:eastAsia="en-GB"/>
              </w:rPr>
              <w:t xml:space="preserve"> the incorrect approach to a problem.</w:t>
            </w:r>
          </w:p>
        </w:tc>
      </w:tr>
    </w:tbl>
    <w:p w14:paraId="0AB7A417" w14:textId="77777777" w:rsidR="00165E8F" w:rsidRPr="00165E8F" w:rsidRDefault="00165E8F" w:rsidP="00165E8F">
      <w:pPr>
        <w:shd w:val="clear" w:color="auto" w:fill="FFFFFF"/>
        <w:spacing w:after="75"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t>Agreed 100%</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I used to use Singletons until I started multithreading - I looked at a bunch of alternatives including using mutexes (have to worry about deadlocks and context switches), and using alternative design patterns.</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xml:space="preserve">In the end, the easiest thing to get rid of all statics (exception: </w:t>
      </w:r>
      <w:proofErr w:type="spellStart"/>
      <w:r w:rsidRPr="00165E8F">
        <w:rPr>
          <w:rFonts w:ascii="Verdana" w:eastAsia="Times New Roman" w:hAnsi="Verdana" w:cs="Times New Roman"/>
          <w:color w:val="000000"/>
          <w:sz w:val="18"/>
          <w:szCs w:val="18"/>
          <w:lang w:eastAsia="en-GB"/>
        </w:rPr>
        <w:t>reentrant</w:t>
      </w:r>
      <w:proofErr w:type="spellEnd"/>
      <w:r w:rsidRPr="00165E8F">
        <w:rPr>
          <w:rFonts w:ascii="Verdana" w:eastAsia="Times New Roman" w:hAnsi="Verdana" w:cs="Times New Roman"/>
          <w:color w:val="000000"/>
          <w:sz w:val="18"/>
          <w:szCs w:val="18"/>
          <w:lang w:eastAsia="en-GB"/>
        </w:rPr>
        <w:t>/stateless static methods are ok), turning it into a plain old class (what the OP did), and simply instantiate at the highest level of the app, passing a handle down to classes that need it.</w:t>
      </w:r>
    </w:p>
    <w:p w14:paraId="421EC36C" w14:textId="132C7991"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r w:rsidRPr="00165E8F">
        <w:rPr>
          <w:rFonts w:ascii="Verdana" w:eastAsia="Times New Roman" w:hAnsi="Verdana" w:cs="Times New Roman"/>
          <w:noProof/>
          <w:color w:val="000070"/>
          <w:sz w:val="15"/>
          <w:szCs w:val="15"/>
          <w:lang w:eastAsia="en-GB"/>
        </w:rPr>
        <w:drawing>
          <wp:inline distT="0" distB="0" distL="0" distR="0" wp14:anchorId="40FA3604" wp14:editId="38B1AC51">
            <wp:extent cx="156210" cy="78105"/>
            <wp:effectExtent l="0" t="0" r="0" b="0"/>
            <wp:docPr id="11" name="Picture 11">
              <a:hlinkClick xmlns:a="http://schemas.openxmlformats.org/drawingml/2006/main" r:id="rId25" tooltip="&quot;Link to this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tooltip="&quot;Link to this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78105"/>
                    </a:xfrm>
                    <a:prstGeom prst="rect">
                      <a:avLst/>
                    </a:prstGeom>
                    <a:noFill/>
                    <a:ln>
                      <a:noFill/>
                    </a:ln>
                  </pic:spPr>
                </pic:pic>
              </a:graphicData>
            </a:graphic>
          </wp:inline>
        </w:drawing>
      </w:r>
      <w:r w:rsidRPr="00165E8F">
        <w:rPr>
          <w:rFonts w:ascii="Verdana" w:eastAsia="Times New Roman" w:hAnsi="Verdana" w:cs="Times New Roman"/>
          <w:color w:val="000000"/>
          <w:sz w:val="15"/>
          <w:szCs w:val="15"/>
          <w:lang w:eastAsia="en-GB"/>
        </w:rPr>
        <w:t xml:space="preserve"> Jun 1, </w:t>
      </w:r>
      <w:proofErr w:type="gramStart"/>
      <w:r w:rsidRPr="00165E8F">
        <w:rPr>
          <w:rFonts w:ascii="Verdana" w:eastAsia="Times New Roman" w:hAnsi="Verdana" w:cs="Times New Roman"/>
          <w:color w:val="000000"/>
          <w:sz w:val="15"/>
          <w:szCs w:val="15"/>
          <w:lang w:eastAsia="en-GB"/>
        </w:rPr>
        <w:t>2011</w:t>
      </w:r>
      <w:proofErr w:type="gramEnd"/>
      <w:r w:rsidRPr="00165E8F">
        <w:rPr>
          <w:rFonts w:ascii="Verdana" w:eastAsia="Times New Roman" w:hAnsi="Verdana" w:cs="Times New Roman"/>
          <w:color w:val="000000"/>
          <w:sz w:val="15"/>
          <w:szCs w:val="15"/>
          <w:lang w:eastAsia="en-GB"/>
        </w:rPr>
        <w:t xml:space="preserve"> at 9:10am</w:t>
      </w:r>
    </w:p>
    <w:p w14:paraId="313BE180" w14:textId="77777777"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hyperlink r:id="rId26" w:history="1">
        <w:r w:rsidRPr="00165E8F">
          <w:rPr>
            <w:rFonts w:ascii="Verdana" w:eastAsia="Times New Roman" w:hAnsi="Verdana" w:cs="Times New Roman"/>
            <w:b/>
            <w:bCs/>
            <w:color w:val="000070"/>
            <w:sz w:val="15"/>
            <w:szCs w:val="15"/>
            <w:lang w:eastAsia="en-GB"/>
          </w:rPr>
          <w:t>anonymous23323124</w:t>
        </w:r>
        <w:r w:rsidRPr="00165E8F">
          <w:rPr>
            <w:rFonts w:ascii="Verdana" w:eastAsia="Times New Roman" w:hAnsi="Verdana" w:cs="Times New Roman"/>
            <w:color w:val="000070"/>
            <w:sz w:val="15"/>
            <w:szCs w:val="15"/>
            <w:lang w:eastAsia="en-GB"/>
          </w:rPr>
          <w:t> (1383)</w:t>
        </w:r>
      </w:hyperlink>
    </w:p>
    <w:p w14:paraId="6146A81E" w14:textId="77777777" w:rsidR="00165E8F" w:rsidRPr="00165E8F" w:rsidRDefault="00165E8F" w:rsidP="00165E8F">
      <w:pPr>
        <w:shd w:val="clear" w:color="auto" w:fill="FFFFFF"/>
        <w:spacing w:after="24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Sorry it's taken me a while to get back to you...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7"/>
      </w:tblGrid>
      <w:tr w:rsidR="00165E8F" w:rsidRPr="00165E8F" w14:paraId="65BA67D2" w14:textId="77777777" w:rsidTr="00165E8F">
        <w:trPr>
          <w:tblCellSpacing w:w="15" w:type="dxa"/>
        </w:trPr>
        <w:tc>
          <w:tcPr>
            <w:tcW w:w="0" w:type="auto"/>
            <w:vAlign w:val="center"/>
            <w:hideMark/>
          </w:tcPr>
          <w:p w14:paraId="6EAC5EB6" w14:textId="77777777" w:rsidR="00165E8F" w:rsidRPr="00165E8F" w:rsidRDefault="00165E8F" w:rsidP="00165E8F">
            <w:pPr>
              <w:spacing w:after="0" w:line="240" w:lineRule="auto"/>
              <w:rPr>
                <w:rFonts w:ascii="Verdana" w:eastAsia="Times New Roman" w:hAnsi="Verdana" w:cs="Times New Roman"/>
                <w:i/>
                <w:iCs/>
                <w:color w:val="000000"/>
                <w:sz w:val="14"/>
                <w:szCs w:val="14"/>
                <w:lang w:eastAsia="en-GB"/>
              </w:rPr>
            </w:pPr>
            <w:proofErr w:type="spellStart"/>
            <w:r w:rsidRPr="00165E8F">
              <w:rPr>
                <w:rFonts w:ascii="Verdana" w:eastAsia="Times New Roman" w:hAnsi="Verdana" w:cs="Times New Roman"/>
                <w:b/>
                <w:bCs/>
                <w:i/>
                <w:iCs/>
                <w:color w:val="000000"/>
                <w:sz w:val="14"/>
                <w:szCs w:val="14"/>
                <w:lang w:eastAsia="en-GB"/>
              </w:rPr>
              <w:t>kfmfe</w:t>
            </w:r>
            <w:proofErr w:type="spellEnd"/>
            <w:r w:rsidRPr="00165E8F">
              <w:rPr>
                <w:rFonts w:ascii="Verdana" w:eastAsia="Times New Roman" w:hAnsi="Verdana" w:cs="Times New Roman"/>
                <w:i/>
                <w:iCs/>
                <w:color w:val="000000"/>
                <w:sz w:val="14"/>
                <w:szCs w:val="14"/>
                <w:lang w:eastAsia="en-GB"/>
              </w:rPr>
              <w:t> wrote:</w:t>
            </w:r>
          </w:p>
        </w:tc>
      </w:tr>
      <w:tr w:rsidR="00165E8F" w:rsidRPr="00165E8F" w14:paraId="69DC31AF" w14:textId="77777777" w:rsidTr="00165E8F">
        <w:trPr>
          <w:tblCellSpacing w:w="15" w:type="dxa"/>
        </w:trPr>
        <w:tc>
          <w:tcPr>
            <w:tcW w:w="0" w:type="auto"/>
            <w:tcBorders>
              <w:top w:val="dotted" w:sz="6" w:space="0" w:color="C0C0C0"/>
              <w:left w:val="dotted" w:sz="6" w:space="0" w:color="C0C0C0"/>
              <w:bottom w:val="dotted" w:sz="6" w:space="0" w:color="C0C0C0"/>
              <w:right w:val="dotted" w:sz="6" w:space="0" w:color="C0C0C0"/>
            </w:tcBorders>
            <w:shd w:val="clear" w:color="auto" w:fill="EFEFEF"/>
            <w:vAlign w:val="center"/>
            <w:hideMark/>
          </w:tcPr>
          <w:p w14:paraId="3B2DDF4C" w14:textId="77777777" w:rsidR="00165E8F" w:rsidRPr="00165E8F" w:rsidRDefault="00165E8F" w:rsidP="00165E8F">
            <w:pPr>
              <w:spacing w:after="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what the OP did</w:t>
            </w:r>
          </w:p>
        </w:tc>
      </w:tr>
    </w:tbl>
    <w:p w14:paraId="3F6B06ED" w14:textId="77777777" w:rsidR="00165E8F" w:rsidRPr="00165E8F" w:rsidRDefault="00165E8F" w:rsidP="00165E8F">
      <w:pPr>
        <w:shd w:val="clear" w:color="auto" w:fill="FFFFFF"/>
        <w:spacing w:after="24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t>Did I?</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@Disch</w:t>
      </w:r>
      <w:r w:rsidRPr="00165E8F">
        <w:rPr>
          <w:rFonts w:ascii="Verdana" w:eastAsia="Times New Roman" w:hAnsi="Verdana" w:cs="Times New Roman"/>
          <w:color w:val="000000"/>
          <w:sz w:val="18"/>
          <w:szCs w:val="18"/>
          <w:lang w:eastAsia="en-GB"/>
        </w:rPr>
        <w:br/>
        <w:t xml:space="preserve">What is the need for copying all the mutexes about. Can't you just make the mutex a static member of the access class? (I only ask because </w:t>
      </w:r>
      <w:proofErr w:type="gramStart"/>
      <w:r w:rsidRPr="00165E8F">
        <w:rPr>
          <w:rFonts w:ascii="Verdana" w:eastAsia="Times New Roman" w:hAnsi="Verdana" w:cs="Times New Roman"/>
          <w:color w:val="000000"/>
          <w:sz w:val="18"/>
          <w:szCs w:val="18"/>
          <w:lang w:eastAsia="en-GB"/>
        </w:rPr>
        <w:t>sf::</w:t>
      </w:r>
      <w:proofErr w:type="gramEnd"/>
      <w:r w:rsidRPr="00165E8F">
        <w:rPr>
          <w:rFonts w:ascii="Verdana" w:eastAsia="Times New Roman" w:hAnsi="Verdana" w:cs="Times New Roman"/>
          <w:color w:val="000000"/>
          <w:sz w:val="18"/>
          <w:szCs w:val="18"/>
          <w:lang w:eastAsia="en-GB"/>
        </w:rPr>
        <w:t xml:space="preserve">Mutex is </w:t>
      </w:r>
      <w:proofErr w:type="spellStart"/>
      <w:r w:rsidRPr="00165E8F">
        <w:rPr>
          <w:rFonts w:ascii="Verdana" w:eastAsia="Times New Roman" w:hAnsi="Verdana" w:cs="Times New Roman"/>
          <w:color w:val="000000"/>
          <w:sz w:val="18"/>
          <w:szCs w:val="18"/>
          <w:lang w:eastAsia="en-GB"/>
        </w:rPr>
        <w:t>NonCopyable</w:t>
      </w:r>
      <w:proofErr w:type="spellEnd"/>
      <w:r w:rsidRPr="00165E8F">
        <w:rPr>
          <w:rFonts w:ascii="Verdana" w:eastAsia="Times New Roman" w:hAnsi="Verdana" w:cs="Times New Roman"/>
          <w:color w:val="000000"/>
          <w:sz w:val="18"/>
          <w:szCs w:val="18"/>
          <w:lang w:eastAsia="en-GB"/>
        </w:rPr>
        <w:t xml:space="preserve"> and I don't really want another library...) Then the singleton doesn't need </w:t>
      </w:r>
      <w:proofErr w:type="spellStart"/>
      <w:proofErr w:type="gramStart"/>
      <w:r w:rsidRPr="00165E8F">
        <w:rPr>
          <w:rFonts w:ascii="Verdana" w:eastAsia="Times New Roman" w:hAnsi="Verdana" w:cs="Times New Roman"/>
          <w:color w:val="000000"/>
          <w:sz w:val="18"/>
          <w:szCs w:val="18"/>
          <w:lang w:eastAsia="en-GB"/>
        </w:rPr>
        <w:t>it's</w:t>
      </w:r>
      <w:proofErr w:type="spellEnd"/>
      <w:proofErr w:type="gramEnd"/>
      <w:r w:rsidRPr="00165E8F">
        <w:rPr>
          <w:rFonts w:ascii="Verdana" w:eastAsia="Times New Roman" w:hAnsi="Verdana" w:cs="Times New Roman"/>
          <w:color w:val="000000"/>
          <w:sz w:val="18"/>
          <w:szCs w:val="18"/>
          <w:lang w:eastAsia="en-GB"/>
        </w:rPr>
        <w:t xml:space="preserve"> own mutex, as the user would always be accessing through the access class anyway.</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This is what I have now come up with. If you have a chance, could you highlight any problems to me. :)</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It a template, so if you want to '</w:t>
      </w:r>
      <w:proofErr w:type="spellStart"/>
      <w:r w:rsidRPr="00165E8F">
        <w:rPr>
          <w:rFonts w:ascii="Verdana" w:eastAsia="Times New Roman" w:hAnsi="Verdana" w:cs="Times New Roman"/>
          <w:color w:val="000000"/>
          <w:sz w:val="18"/>
          <w:szCs w:val="18"/>
          <w:lang w:eastAsia="en-GB"/>
        </w:rPr>
        <w:t>singletonize</w:t>
      </w:r>
      <w:proofErr w:type="spellEnd"/>
      <w:r w:rsidRPr="00165E8F">
        <w:rPr>
          <w:rFonts w:ascii="Verdana" w:eastAsia="Times New Roman" w:hAnsi="Verdana" w:cs="Times New Roman"/>
          <w:color w:val="000000"/>
          <w:sz w:val="18"/>
          <w:szCs w:val="18"/>
          <w:lang w:eastAsia="en-GB"/>
        </w:rPr>
        <w:t>' </w:t>
      </w:r>
      <w:r w:rsidRPr="00165E8F">
        <w:rPr>
          <w:rFonts w:ascii="Courier New" w:eastAsia="Times New Roman" w:hAnsi="Courier New" w:cs="Courier New"/>
          <w:color w:val="0000B0"/>
          <w:sz w:val="20"/>
          <w:szCs w:val="20"/>
          <w:bdr w:val="single" w:sz="6" w:space="0" w:color="C0C0D0" w:frame="1"/>
          <w:shd w:val="clear" w:color="auto" w:fill="EFEFFF"/>
          <w:lang w:eastAsia="en-GB"/>
        </w:rPr>
        <w:t>class</w:t>
      </w:r>
      <w:r w:rsidRPr="00165E8F">
        <w:rPr>
          <w:rFonts w:ascii="Courier New" w:eastAsia="Times New Roman" w:hAnsi="Courier New" w:cs="Courier New"/>
          <w:color w:val="000000"/>
          <w:sz w:val="20"/>
          <w:szCs w:val="20"/>
          <w:bdr w:val="single" w:sz="6" w:space="0" w:color="C0C0D0" w:frame="1"/>
          <w:shd w:val="clear" w:color="auto" w:fill="EFEFFF"/>
          <w:lang w:eastAsia="en-GB"/>
        </w:rPr>
        <w:t> Foo</w:t>
      </w:r>
      <w:r w:rsidRPr="00165E8F">
        <w:rPr>
          <w:rFonts w:ascii="Verdana" w:eastAsia="Times New Roman" w:hAnsi="Verdana" w:cs="Times New Roman"/>
          <w:color w:val="000000"/>
          <w:sz w:val="18"/>
          <w:szCs w:val="18"/>
          <w:lang w:eastAsia="en-GB"/>
        </w:rPr>
        <w:t> to create a singleton called </w:t>
      </w:r>
      <w:r w:rsidRPr="00165E8F">
        <w:rPr>
          <w:rFonts w:ascii="Courier New" w:eastAsia="Times New Roman" w:hAnsi="Courier New" w:cs="Courier New"/>
          <w:color w:val="000000"/>
          <w:sz w:val="20"/>
          <w:szCs w:val="20"/>
          <w:bdr w:val="single" w:sz="6" w:space="0" w:color="C0C0D0" w:frame="1"/>
          <w:shd w:val="clear" w:color="auto" w:fill="EFEFFF"/>
          <w:lang w:eastAsia="en-GB"/>
        </w:rPr>
        <w:t>Bar</w:t>
      </w:r>
      <w:r w:rsidRPr="00165E8F">
        <w:rPr>
          <w:rFonts w:ascii="Verdana" w:eastAsia="Times New Roman" w:hAnsi="Verdana" w:cs="Times New Roman"/>
          <w:color w:val="000000"/>
          <w:sz w:val="18"/>
          <w:szCs w:val="18"/>
          <w:lang w:eastAsia="en-GB"/>
        </w:rPr>
        <w:t>, I guess you would just do </w:t>
      </w:r>
      <w:r w:rsidRPr="00165E8F">
        <w:rPr>
          <w:rFonts w:ascii="Courier New" w:eastAsia="Times New Roman" w:hAnsi="Courier New" w:cs="Courier New"/>
          <w:color w:val="0000B0"/>
          <w:sz w:val="20"/>
          <w:szCs w:val="20"/>
          <w:bdr w:val="single" w:sz="6" w:space="0" w:color="C0C0D0" w:frame="1"/>
          <w:shd w:val="clear" w:color="auto" w:fill="EFEFFF"/>
          <w:lang w:eastAsia="en-GB"/>
        </w:rPr>
        <w:t>typedef</w:t>
      </w:r>
      <w:r w:rsidRPr="00165E8F">
        <w:rPr>
          <w:rFonts w:ascii="Courier New" w:eastAsia="Times New Roman" w:hAnsi="Courier New" w:cs="Courier New"/>
          <w:color w:val="000000"/>
          <w:sz w:val="20"/>
          <w:szCs w:val="20"/>
          <w:bdr w:val="single" w:sz="6" w:space="0" w:color="C0C0D0" w:frame="1"/>
          <w:shd w:val="clear" w:color="auto" w:fill="EFEFFF"/>
          <w:lang w:eastAsia="en-GB"/>
        </w:rPr>
        <w:t xml:space="preserve"> Singleton&lt;Foo&gt; </w:t>
      </w:r>
      <w:proofErr w:type="gramStart"/>
      <w:r w:rsidRPr="00165E8F">
        <w:rPr>
          <w:rFonts w:ascii="Courier New" w:eastAsia="Times New Roman" w:hAnsi="Courier New" w:cs="Courier New"/>
          <w:color w:val="000000"/>
          <w:sz w:val="20"/>
          <w:szCs w:val="20"/>
          <w:bdr w:val="single" w:sz="6" w:space="0" w:color="C0C0D0" w:frame="1"/>
          <w:shd w:val="clear" w:color="auto" w:fill="EFEFFF"/>
          <w:lang w:eastAsia="en-GB"/>
        </w:rPr>
        <w:t>Bar;</w:t>
      </w:r>
      <w:r w:rsidRPr="00165E8F">
        <w:rPr>
          <w:rFonts w:ascii="Verdana" w:eastAsia="Times New Roman" w:hAnsi="Verdana" w:cs="Times New Roman"/>
          <w:color w:val="000000"/>
          <w:sz w:val="18"/>
          <w:szCs w:val="18"/>
          <w:lang w:eastAsia="en-GB"/>
        </w:rPr>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612"/>
        <w:gridCol w:w="81"/>
      </w:tblGrid>
      <w:tr w:rsidR="00165E8F" w:rsidRPr="00165E8F" w14:paraId="17EA51B0" w14:textId="77777777" w:rsidTr="00165E8F">
        <w:trPr>
          <w:tblCellSpacing w:w="15" w:type="dxa"/>
        </w:trPr>
        <w:tc>
          <w:tcPr>
            <w:tcW w:w="0" w:type="auto"/>
            <w:hideMark/>
          </w:tcPr>
          <w:p w14:paraId="07F591B6"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lang w:eastAsia="en-GB"/>
              </w:rPr>
            </w:pPr>
            <w:r w:rsidRPr="00165E8F">
              <w:rPr>
                <w:rFonts w:ascii="Courier New" w:eastAsia="Times New Roman" w:hAnsi="Courier New" w:cs="Courier New"/>
                <w:color w:val="A0A0A0"/>
                <w:sz w:val="20"/>
                <w:szCs w:val="20"/>
                <w:lang w:eastAsia="en-GB"/>
              </w:rPr>
              <w:lastRenderedPageBreak/>
              <w:t>1</w:t>
            </w:r>
            <w:r w:rsidRPr="00165E8F">
              <w:rPr>
                <w:rFonts w:ascii="Courier New" w:eastAsia="Times New Roman" w:hAnsi="Courier New" w:cs="Courier New"/>
                <w:color w:val="A0A0A0"/>
                <w:sz w:val="20"/>
                <w:szCs w:val="20"/>
                <w:lang w:eastAsia="en-GB"/>
              </w:rPr>
              <w:br/>
              <w:t>2</w:t>
            </w:r>
            <w:r w:rsidRPr="00165E8F">
              <w:rPr>
                <w:rFonts w:ascii="Courier New" w:eastAsia="Times New Roman" w:hAnsi="Courier New" w:cs="Courier New"/>
                <w:color w:val="A0A0A0"/>
                <w:sz w:val="20"/>
                <w:szCs w:val="20"/>
                <w:lang w:eastAsia="en-GB"/>
              </w:rPr>
              <w:br/>
              <w:t>3</w:t>
            </w:r>
            <w:r w:rsidRPr="00165E8F">
              <w:rPr>
                <w:rFonts w:ascii="Courier New" w:eastAsia="Times New Roman" w:hAnsi="Courier New" w:cs="Courier New"/>
                <w:color w:val="A0A0A0"/>
                <w:sz w:val="20"/>
                <w:szCs w:val="20"/>
                <w:lang w:eastAsia="en-GB"/>
              </w:rPr>
              <w:br/>
              <w:t>4</w:t>
            </w:r>
            <w:r w:rsidRPr="00165E8F">
              <w:rPr>
                <w:rFonts w:ascii="Courier New" w:eastAsia="Times New Roman" w:hAnsi="Courier New" w:cs="Courier New"/>
                <w:color w:val="A0A0A0"/>
                <w:sz w:val="20"/>
                <w:szCs w:val="20"/>
                <w:lang w:eastAsia="en-GB"/>
              </w:rPr>
              <w:br/>
              <w:t>5</w:t>
            </w:r>
            <w:r w:rsidRPr="00165E8F">
              <w:rPr>
                <w:rFonts w:ascii="Courier New" w:eastAsia="Times New Roman" w:hAnsi="Courier New" w:cs="Courier New"/>
                <w:color w:val="A0A0A0"/>
                <w:sz w:val="20"/>
                <w:szCs w:val="20"/>
                <w:lang w:eastAsia="en-GB"/>
              </w:rPr>
              <w:br/>
              <w:t>6</w:t>
            </w:r>
            <w:r w:rsidRPr="00165E8F">
              <w:rPr>
                <w:rFonts w:ascii="Courier New" w:eastAsia="Times New Roman" w:hAnsi="Courier New" w:cs="Courier New"/>
                <w:color w:val="A0A0A0"/>
                <w:sz w:val="20"/>
                <w:szCs w:val="20"/>
                <w:lang w:eastAsia="en-GB"/>
              </w:rPr>
              <w:br/>
              <w:t>7</w:t>
            </w:r>
            <w:r w:rsidRPr="00165E8F">
              <w:rPr>
                <w:rFonts w:ascii="Courier New" w:eastAsia="Times New Roman" w:hAnsi="Courier New" w:cs="Courier New"/>
                <w:color w:val="A0A0A0"/>
                <w:sz w:val="20"/>
                <w:szCs w:val="20"/>
                <w:lang w:eastAsia="en-GB"/>
              </w:rPr>
              <w:br/>
              <w:t>8</w:t>
            </w:r>
            <w:r w:rsidRPr="00165E8F">
              <w:rPr>
                <w:rFonts w:ascii="Courier New" w:eastAsia="Times New Roman" w:hAnsi="Courier New" w:cs="Courier New"/>
                <w:color w:val="A0A0A0"/>
                <w:sz w:val="20"/>
                <w:szCs w:val="20"/>
                <w:lang w:eastAsia="en-GB"/>
              </w:rPr>
              <w:br/>
              <w:t>9</w:t>
            </w:r>
            <w:r w:rsidRPr="00165E8F">
              <w:rPr>
                <w:rFonts w:ascii="Courier New" w:eastAsia="Times New Roman" w:hAnsi="Courier New" w:cs="Courier New"/>
                <w:color w:val="A0A0A0"/>
                <w:sz w:val="20"/>
                <w:szCs w:val="20"/>
                <w:lang w:eastAsia="en-GB"/>
              </w:rPr>
              <w:br/>
              <w:t>10</w:t>
            </w:r>
            <w:r w:rsidRPr="00165E8F">
              <w:rPr>
                <w:rFonts w:ascii="Courier New" w:eastAsia="Times New Roman" w:hAnsi="Courier New" w:cs="Courier New"/>
                <w:color w:val="A0A0A0"/>
                <w:sz w:val="20"/>
                <w:szCs w:val="20"/>
                <w:lang w:eastAsia="en-GB"/>
              </w:rPr>
              <w:br/>
              <w:t>11</w:t>
            </w:r>
            <w:r w:rsidRPr="00165E8F">
              <w:rPr>
                <w:rFonts w:ascii="Courier New" w:eastAsia="Times New Roman" w:hAnsi="Courier New" w:cs="Courier New"/>
                <w:color w:val="A0A0A0"/>
                <w:sz w:val="20"/>
                <w:szCs w:val="20"/>
                <w:lang w:eastAsia="en-GB"/>
              </w:rPr>
              <w:br/>
              <w:t>12</w:t>
            </w:r>
            <w:r w:rsidRPr="00165E8F">
              <w:rPr>
                <w:rFonts w:ascii="Courier New" w:eastAsia="Times New Roman" w:hAnsi="Courier New" w:cs="Courier New"/>
                <w:color w:val="A0A0A0"/>
                <w:sz w:val="20"/>
                <w:szCs w:val="20"/>
                <w:lang w:eastAsia="en-GB"/>
              </w:rPr>
              <w:br/>
              <w:t>13</w:t>
            </w:r>
            <w:r w:rsidRPr="00165E8F">
              <w:rPr>
                <w:rFonts w:ascii="Courier New" w:eastAsia="Times New Roman" w:hAnsi="Courier New" w:cs="Courier New"/>
                <w:color w:val="A0A0A0"/>
                <w:sz w:val="20"/>
                <w:szCs w:val="20"/>
                <w:lang w:eastAsia="en-GB"/>
              </w:rPr>
              <w:br/>
              <w:t>14</w:t>
            </w:r>
            <w:r w:rsidRPr="00165E8F">
              <w:rPr>
                <w:rFonts w:ascii="Courier New" w:eastAsia="Times New Roman" w:hAnsi="Courier New" w:cs="Courier New"/>
                <w:color w:val="A0A0A0"/>
                <w:sz w:val="20"/>
                <w:szCs w:val="20"/>
                <w:lang w:eastAsia="en-GB"/>
              </w:rPr>
              <w:br/>
              <w:t>15</w:t>
            </w:r>
            <w:r w:rsidRPr="00165E8F">
              <w:rPr>
                <w:rFonts w:ascii="Courier New" w:eastAsia="Times New Roman" w:hAnsi="Courier New" w:cs="Courier New"/>
                <w:color w:val="A0A0A0"/>
                <w:sz w:val="20"/>
                <w:szCs w:val="20"/>
                <w:lang w:eastAsia="en-GB"/>
              </w:rPr>
              <w:br/>
              <w:t>16</w:t>
            </w:r>
            <w:r w:rsidRPr="00165E8F">
              <w:rPr>
                <w:rFonts w:ascii="Courier New" w:eastAsia="Times New Roman" w:hAnsi="Courier New" w:cs="Courier New"/>
                <w:color w:val="A0A0A0"/>
                <w:sz w:val="20"/>
                <w:szCs w:val="20"/>
                <w:lang w:eastAsia="en-GB"/>
              </w:rPr>
              <w:br/>
              <w:t>17</w:t>
            </w:r>
            <w:r w:rsidRPr="00165E8F">
              <w:rPr>
                <w:rFonts w:ascii="Courier New" w:eastAsia="Times New Roman" w:hAnsi="Courier New" w:cs="Courier New"/>
                <w:color w:val="A0A0A0"/>
                <w:sz w:val="20"/>
                <w:szCs w:val="20"/>
                <w:lang w:eastAsia="en-GB"/>
              </w:rPr>
              <w:br/>
              <w:t>18</w:t>
            </w:r>
            <w:r w:rsidRPr="00165E8F">
              <w:rPr>
                <w:rFonts w:ascii="Courier New" w:eastAsia="Times New Roman" w:hAnsi="Courier New" w:cs="Courier New"/>
                <w:color w:val="A0A0A0"/>
                <w:sz w:val="20"/>
                <w:szCs w:val="20"/>
                <w:lang w:eastAsia="en-GB"/>
              </w:rPr>
              <w:br/>
              <w:t>19</w:t>
            </w:r>
            <w:r w:rsidRPr="00165E8F">
              <w:rPr>
                <w:rFonts w:ascii="Courier New" w:eastAsia="Times New Roman" w:hAnsi="Courier New" w:cs="Courier New"/>
                <w:color w:val="A0A0A0"/>
                <w:sz w:val="20"/>
                <w:szCs w:val="20"/>
                <w:lang w:eastAsia="en-GB"/>
              </w:rPr>
              <w:br/>
              <w:t>20</w:t>
            </w:r>
            <w:r w:rsidRPr="00165E8F">
              <w:rPr>
                <w:rFonts w:ascii="Courier New" w:eastAsia="Times New Roman" w:hAnsi="Courier New" w:cs="Courier New"/>
                <w:color w:val="A0A0A0"/>
                <w:sz w:val="20"/>
                <w:szCs w:val="20"/>
                <w:lang w:eastAsia="en-GB"/>
              </w:rPr>
              <w:br/>
              <w:t>21</w:t>
            </w:r>
            <w:r w:rsidRPr="00165E8F">
              <w:rPr>
                <w:rFonts w:ascii="Courier New" w:eastAsia="Times New Roman" w:hAnsi="Courier New" w:cs="Courier New"/>
                <w:color w:val="A0A0A0"/>
                <w:sz w:val="20"/>
                <w:szCs w:val="20"/>
                <w:lang w:eastAsia="en-GB"/>
              </w:rPr>
              <w:br/>
              <w:t>22</w:t>
            </w:r>
            <w:r w:rsidRPr="00165E8F">
              <w:rPr>
                <w:rFonts w:ascii="Courier New" w:eastAsia="Times New Roman" w:hAnsi="Courier New" w:cs="Courier New"/>
                <w:color w:val="A0A0A0"/>
                <w:sz w:val="20"/>
                <w:szCs w:val="20"/>
                <w:lang w:eastAsia="en-GB"/>
              </w:rPr>
              <w:br/>
              <w:t>23</w:t>
            </w:r>
            <w:r w:rsidRPr="00165E8F">
              <w:rPr>
                <w:rFonts w:ascii="Courier New" w:eastAsia="Times New Roman" w:hAnsi="Courier New" w:cs="Courier New"/>
                <w:color w:val="A0A0A0"/>
                <w:sz w:val="20"/>
                <w:szCs w:val="20"/>
                <w:lang w:eastAsia="en-GB"/>
              </w:rPr>
              <w:br/>
              <w:t>24</w:t>
            </w:r>
            <w:r w:rsidRPr="00165E8F">
              <w:rPr>
                <w:rFonts w:ascii="Courier New" w:eastAsia="Times New Roman" w:hAnsi="Courier New" w:cs="Courier New"/>
                <w:color w:val="A0A0A0"/>
                <w:sz w:val="20"/>
                <w:szCs w:val="20"/>
                <w:lang w:eastAsia="en-GB"/>
              </w:rPr>
              <w:br/>
              <w:t>25</w:t>
            </w:r>
            <w:r w:rsidRPr="00165E8F">
              <w:rPr>
                <w:rFonts w:ascii="Courier New" w:eastAsia="Times New Roman" w:hAnsi="Courier New" w:cs="Courier New"/>
                <w:color w:val="A0A0A0"/>
                <w:sz w:val="20"/>
                <w:szCs w:val="20"/>
                <w:lang w:eastAsia="en-GB"/>
              </w:rPr>
              <w:br/>
              <w:t>26</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72E39DE6"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212D75E5"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template</w:t>
            </w:r>
            <w:r w:rsidRPr="00165E8F">
              <w:rPr>
                <w:rFonts w:ascii="Courier New" w:eastAsia="Times New Roman" w:hAnsi="Courier New" w:cs="Courier New"/>
                <w:color w:val="000000"/>
                <w:sz w:val="20"/>
                <w:szCs w:val="20"/>
                <w:lang w:eastAsia="en-GB"/>
              </w:rPr>
              <w:t xml:space="preserve"> &lt;</w:t>
            </w: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T&gt; </w:t>
            </w: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 xml:space="preserve"> {</w:t>
            </w:r>
          </w:p>
          <w:p w14:paraId="6810970C"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00B0"/>
                <w:sz w:val="20"/>
                <w:szCs w:val="20"/>
                <w:lang w:eastAsia="en-GB"/>
              </w:rPr>
              <w:t>template</w:t>
            </w:r>
            <w:r w:rsidRPr="00165E8F">
              <w:rPr>
                <w:rFonts w:ascii="Courier New" w:eastAsia="Times New Roman" w:hAnsi="Courier New" w:cs="Courier New"/>
                <w:color w:val="000000"/>
                <w:sz w:val="20"/>
                <w:szCs w:val="20"/>
                <w:lang w:eastAsia="en-GB"/>
              </w:rPr>
              <w:t xml:space="preserve"> &lt;</w:t>
            </w: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T&gt; </w:t>
            </w:r>
            <w:r w:rsidRPr="00165E8F">
              <w:rPr>
                <w:rFonts w:ascii="Courier New" w:eastAsia="Times New Roman" w:hAnsi="Courier New" w:cs="Courier New"/>
                <w:color w:val="0000B0"/>
                <w:sz w:val="20"/>
                <w:szCs w:val="20"/>
                <w:lang w:eastAsia="en-GB"/>
              </w:rPr>
              <w:t>friend</w:t>
            </w: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Singleton;</w:t>
            </w:r>
            <w:proofErr w:type="gramEnd"/>
          </w:p>
          <w:p w14:paraId="5F7FA4CA"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00B0"/>
                <w:sz w:val="20"/>
                <w:szCs w:val="20"/>
                <w:lang w:eastAsia="en-GB"/>
              </w:rPr>
              <w:t>static</w:t>
            </w: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sf::</w:t>
            </w:r>
            <w:proofErr w:type="gramEnd"/>
            <w:r w:rsidRPr="00165E8F">
              <w:rPr>
                <w:rFonts w:ascii="Courier New" w:eastAsia="Times New Roman" w:hAnsi="Courier New" w:cs="Courier New"/>
                <w:color w:val="000000"/>
                <w:sz w:val="20"/>
                <w:szCs w:val="20"/>
                <w:lang w:eastAsia="en-GB"/>
              </w:rPr>
              <w:t xml:space="preserve">Mutex </w:t>
            </w:r>
            <w:proofErr w:type="spellStart"/>
            <w:r w:rsidRPr="00165E8F">
              <w:rPr>
                <w:rFonts w:ascii="Courier New" w:eastAsia="Times New Roman" w:hAnsi="Courier New" w:cs="Courier New"/>
                <w:color w:val="000000"/>
                <w:sz w:val="20"/>
                <w:szCs w:val="20"/>
                <w:lang w:eastAsia="en-GB"/>
              </w:rPr>
              <w:t>mutex</w:t>
            </w:r>
            <w:proofErr w:type="spellEnd"/>
            <w:r w:rsidRPr="00165E8F">
              <w:rPr>
                <w:rFonts w:ascii="Courier New" w:eastAsia="Times New Roman" w:hAnsi="Courier New" w:cs="Courier New"/>
                <w:color w:val="000000"/>
                <w:sz w:val="20"/>
                <w:szCs w:val="20"/>
                <w:lang w:eastAsia="en-GB"/>
              </w:rPr>
              <w:t>;</w:t>
            </w:r>
          </w:p>
          <w:p w14:paraId="3EE1B5C5"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4071EFB"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t xml:space="preserve">T* </w:t>
            </w:r>
            <w:proofErr w:type="gramStart"/>
            <w:r w:rsidRPr="00165E8F">
              <w:rPr>
                <w:rFonts w:ascii="Courier New" w:eastAsia="Times New Roman" w:hAnsi="Courier New" w:cs="Courier New"/>
                <w:color w:val="000000"/>
                <w:sz w:val="20"/>
                <w:szCs w:val="20"/>
                <w:lang w:eastAsia="en-GB"/>
              </w:rPr>
              <w:t>t;</w:t>
            </w:r>
            <w:proofErr w:type="gramEnd"/>
          </w:p>
          <w:p w14:paraId="503C69E9"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8B7EAAF"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proofErr w:type="gramStart"/>
            <w:r w:rsidRPr="00165E8F">
              <w:rPr>
                <w:rFonts w:ascii="Courier New" w:eastAsia="Times New Roman" w:hAnsi="Courier New" w:cs="Courier New"/>
                <w:color w:val="000000"/>
                <w:sz w:val="20"/>
                <w:szCs w:val="20"/>
                <w:lang w:eastAsia="en-GB"/>
              </w:rPr>
              <w:t>sf::</w:t>
            </w:r>
            <w:proofErr w:type="gramEnd"/>
            <w:r w:rsidRPr="00165E8F">
              <w:rPr>
                <w:rFonts w:ascii="Courier New" w:eastAsia="Times New Roman" w:hAnsi="Courier New" w:cs="Courier New"/>
                <w:color w:val="000000"/>
                <w:sz w:val="20"/>
                <w:szCs w:val="20"/>
                <w:lang w:eastAsia="en-GB"/>
              </w:rPr>
              <w:t xml:space="preserve">Lock </w:t>
            </w:r>
            <w:proofErr w:type="spellStart"/>
            <w:r w:rsidRPr="00165E8F">
              <w:rPr>
                <w:rFonts w:ascii="Courier New" w:eastAsia="Times New Roman" w:hAnsi="Courier New" w:cs="Courier New"/>
                <w:color w:val="000000"/>
                <w:sz w:val="20"/>
                <w:szCs w:val="20"/>
                <w:lang w:eastAsia="en-GB"/>
              </w:rPr>
              <w:t>lock</w:t>
            </w:r>
            <w:proofErr w:type="spellEnd"/>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7000"/>
                <w:sz w:val="20"/>
                <w:szCs w:val="20"/>
                <w:lang w:eastAsia="en-GB"/>
              </w:rPr>
              <w:t>// RAII mutex helper</w:t>
            </w:r>
          </w:p>
          <w:p w14:paraId="02B309A7"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proofErr w:type="spellStart"/>
            <w:proofErr w:type="gram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w:t>
            </w:r>
            <w:proofErr w:type="gramEnd"/>
            <w:r w:rsidRPr="00165E8F">
              <w:rPr>
                <w:rFonts w:ascii="Courier New" w:eastAsia="Times New Roman" w:hAnsi="Courier New" w:cs="Courier New"/>
                <w:color w:val="000000"/>
                <w:sz w:val="20"/>
                <w:szCs w:val="20"/>
                <w:lang w:eastAsia="en-GB"/>
              </w:rPr>
              <w:t>T* t) : t(t), lock(mutex) {}</w:t>
            </w:r>
          </w:p>
          <w:p w14:paraId="2986097C"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public</w:t>
            </w:r>
            <w:r w:rsidRPr="00165E8F">
              <w:rPr>
                <w:rFonts w:ascii="Courier New" w:eastAsia="Times New Roman" w:hAnsi="Courier New" w:cs="Courier New"/>
                <w:color w:val="000000"/>
                <w:sz w:val="20"/>
                <w:szCs w:val="20"/>
                <w:lang w:eastAsia="en-GB"/>
              </w:rPr>
              <w:t>:</w:t>
            </w:r>
          </w:p>
          <w:p w14:paraId="1626AE46"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t xml:space="preserve">T* </w:t>
            </w:r>
            <w:r w:rsidRPr="00165E8F">
              <w:rPr>
                <w:rFonts w:ascii="Courier New" w:eastAsia="Times New Roman" w:hAnsi="Courier New" w:cs="Courier New"/>
                <w:color w:val="0000B0"/>
                <w:sz w:val="20"/>
                <w:szCs w:val="20"/>
                <w:lang w:eastAsia="en-GB"/>
              </w:rPr>
              <w:t>operator</w:t>
            </w:r>
            <w:r w:rsidRPr="00165E8F">
              <w:rPr>
                <w:rFonts w:ascii="Courier New" w:eastAsia="Times New Roman" w:hAnsi="Courier New" w:cs="Courier New"/>
                <w:color w:val="000000"/>
                <w:sz w:val="20"/>
                <w:szCs w:val="20"/>
                <w:lang w:eastAsia="en-GB"/>
              </w:rPr>
              <w:t>-</w:t>
            </w:r>
            <w:proofErr w:type="gramStart"/>
            <w:r w:rsidRPr="00165E8F">
              <w:rPr>
                <w:rFonts w:ascii="Courier New" w:eastAsia="Times New Roman" w:hAnsi="Courier New" w:cs="Courier New"/>
                <w:color w:val="000000"/>
                <w:sz w:val="20"/>
                <w:szCs w:val="20"/>
                <w:lang w:eastAsia="en-GB"/>
              </w:rPr>
              <w:t>&gt;(</w:t>
            </w:r>
            <w:proofErr w:type="gramEnd"/>
            <w:r w:rsidRPr="00165E8F">
              <w:rPr>
                <w:rFonts w:ascii="Courier New" w:eastAsia="Times New Roman" w:hAnsi="Courier New" w:cs="Courier New"/>
                <w:color w:val="000000"/>
                <w:sz w:val="20"/>
                <w:szCs w:val="20"/>
                <w:lang w:eastAsia="en-GB"/>
              </w:rPr>
              <w:t>)</w:t>
            </w:r>
          </w:p>
          <w:p w14:paraId="64F85DD6"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t>{</w:t>
            </w:r>
          </w:p>
          <w:p w14:paraId="2734D39A"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00B0"/>
                <w:sz w:val="20"/>
                <w:szCs w:val="20"/>
                <w:lang w:eastAsia="en-GB"/>
              </w:rPr>
              <w:t>return</w:t>
            </w: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t;</w:t>
            </w:r>
            <w:proofErr w:type="gramEnd"/>
          </w:p>
          <w:p w14:paraId="30A69443"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t>}</w:t>
            </w:r>
          </w:p>
          <w:p w14:paraId="0192959A"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p w14:paraId="6F81DE74"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43FFA1B"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template</w:t>
            </w:r>
            <w:r w:rsidRPr="00165E8F">
              <w:rPr>
                <w:rFonts w:ascii="Courier New" w:eastAsia="Times New Roman" w:hAnsi="Courier New" w:cs="Courier New"/>
                <w:color w:val="000000"/>
                <w:sz w:val="20"/>
                <w:szCs w:val="20"/>
                <w:lang w:eastAsia="en-GB"/>
              </w:rPr>
              <w:t xml:space="preserve"> &lt;</w:t>
            </w: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T&gt; </w:t>
            </w: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Singleton {</w:t>
            </w:r>
          </w:p>
          <w:p w14:paraId="056ACDD5"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public</w:t>
            </w:r>
            <w:r w:rsidRPr="00165E8F">
              <w:rPr>
                <w:rFonts w:ascii="Courier New" w:eastAsia="Times New Roman" w:hAnsi="Courier New" w:cs="Courier New"/>
                <w:color w:val="000000"/>
                <w:sz w:val="20"/>
                <w:szCs w:val="20"/>
                <w:lang w:eastAsia="en-GB"/>
              </w:rPr>
              <w:t>:</w:t>
            </w:r>
          </w:p>
          <w:p w14:paraId="6D6706B2"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00B0"/>
                <w:sz w:val="20"/>
                <w:szCs w:val="20"/>
                <w:lang w:eastAsia="en-GB"/>
              </w:rPr>
              <w:t>static</w:t>
            </w:r>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 xml:space="preserve">&lt;T&gt; </w:t>
            </w:r>
            <w:proofErr w:type="gramStart"/>
            <w:r w:rsidRPr="00165E8F">
              <w:rPr>
                <w:rFonts w:ascii="Courier New" w:eastAsia="Times New Roman" w:hAnsi="Courier New" w:cs="Courier New"/>
                <w:color w:val="000000"/>
                <w:sz w:val="20"/>
                <w:szCs w:val="20"/>
                <w:lang w:eastAsia="en-GB"/>
              </w:rPr>
              <w:t>Get(</w:t>
            </w:r>
            <w:proofErr w:type="gramEnd"/>
            <w:r w:rsidRPr="00165E8F">
              <w:rPr>
                <w:rFonts w:ascii="Courier New" w:eastAsia="Times New Roman" w:hAnsi="Courier New" w:cs="Courier New"/>
                <w:color w:val="000000"/>
                <w:sz w:val="20"/>
                <w:szCs w:val="20"/>
                <w:lang w:eastAsia="en-GB"/>
              </w:rPr>
              <w:t>)</w:t>
            </w:r>
          </w:p>
          <w:p w14:paraId="2478BBD9"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t>{</w:t>
            </w:r>
          </w:p>
          <w:p w14:paraId="46CB3DF0"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00B0"/>
                <w:sz w:val="20"/>
                <w:szCs w:val="20"/>
                <w:lang w:eastAsia="en-GB"/>
              </w:rPr>
              <w:t>static</w:t>
            </w:r>
            <w:r w:rsidRPr="00165E8F">
              <w:rPr>
                <w:rFonts w:ascii="Courier New" w:eastAsia="Times New Roman" w:hAnsi="Courier New" w:cs="Courier New"/>
                <w:color w:val="000000"/>
                <w:sz w:val="20"/>
                <w:szCs w:val="20"/>
                <w:lang w:eastAsia="en-GB"/>
              </w:rPr>
              <w:t xml:space="preserve"> T </w:t>
            </w:r>
            <w:proofErr w:type="spellStart"/>
            <w:proofErr w:type="gramStart"/>
            <w:r w:rsidRPr="00165E8F">
              <w:rPr>
                <w:rFonts w:ascii="Courier New" w:eastAsia="Times New Roman" w:hAnsi="Courier New" w:cs="Courier New"/>
                <w:color w:val="000000"/>
                <w:sz w:val="20"/>
                <w:szCs w:val="20"/>
                <w:lang w:eastAsia="en-GB"/>
              </w:rPr>
              <w:t>t</w:t>
            </w:r>
            <w:proofErr w:type="spellEnd"/>
            <w:r w:rsidRPr="00165E8F">
              <w:rPr>
                <w:rFonts w:ascii="Courier New" w:eastAsia="Times New Roman" w:hAnsi="Courier New" w:cs="Courier New"/>
                <w:color w:val="000000"/>
                <w:sz w:val="20"/>
                <w:szCs w:val="20"/>
                <w:lang w:eastAsia="en-GB"/>
              </w:rPr>
              <w:t>;</w:t>
            </w:r>
            <w:proofErr w:type="gramEnd"/>
          </w:p>
          <w:p w14:paraId="7E13EC50"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00B0"/>
                <w:sz w:val="20"/>
                <w:szCs w:val="20"/>
                <w:lang w:eastAsia="en-GB"/>
              </w:rPr>
              <w:t>return</w:t>
            </w:r>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&lt;T&gt;(&amp;t</w:t>
            </w:r>
            <w:proofErr w:type="gramStart"/>
            <w:r w:rsidRPr="00165E8F">
              <w:rPr>
                <w:rFonts w:ascii="Courier New" w:eastAsia="Times New Roman" w:hAnsi="Courier New" w:cs="Courier New"/>
                <w:color w:val="000000"/>
                <w:sz w:val="20"/>
                <w:szCs w:val="20"/>
                <w:lang w:eastAsia="en-GB"/>
              </w:rPr>
              <w:t>);</w:t>
            </w:r>
            <w:proofErr w:type="gramEnd"/>
          </w:p>
          <w:p w14:paraId="5D5DA7E1"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t>}</w:t>
            </w:r>
          </w:p>
          <w:p w14:paraId="6CFE5573"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p w14:paraId="74212080"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5E8B4EE"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template</w:t>
            </w:r>
            <w:r w:rsidRPr="00165E8F">
              <w:rPr>
                <w:rFonts w:ascii="Courier New" w:eastAsia="Times New Roman" w:hAnsi="Courier New" w:cs="Courier New"/>
                <w:color w:val="000000"/>
                <w:sz w:val="20"/>
                <w:szCs w:val="20"/>
                <w:lang w:eastAsia="en-GB"/>
              </w:rPr>
              <w:t xml:space="preserve"> &lt;</w:t>
            </w: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T&gt; </w:t>
            </w:r>
            <w:proofErr w:type="gramStart"/>
            <w:r w:rsidRPr="00165E8F">
              <w:rPr>
                <w:rFonts w:ascii="Courier New" w:eastAsia="Times New Roman" w:hAnsi="Courier New" w:cs="Courier New"/>
                <w:color w:val="000000"/>
                <w:sz w:val="20"/>
                <w:szCs w:val="20"/>
                <w:lang w:eastAsia="en-GB"/>
              </w:rPr>
              <w:t>sf::</w:t>
            </w:r>
            <w:proofErr w:type="gramEnd"/>
            <w:r w:rsidRPr="00165E8F">
              <w:rPr>
                <w:rFonts w:ascii="Courier New" w:eastAsia="Times New Roman" w:hAnsi="Courier New" w:cs="Courier New"/>
                <w:color w:val="000000"/>
                <w:sz w:val="20"/>
                <w:szCs w:val="20"/>
                <w:lang w:eastAsia="en-GB"/>
              </w:rPr>
              <w:t xml:space="preserve">Mutex </w:t>
            </w:r>
            <w:proofErr w:type="spellStart"/>
            <w:r w:rsidRPr="00165E8F">
              <w:rPr>
                <w:rFonts w:ascii="Courier New" w:eastAsia="Times New Roman" w:hAnsi="Courier New" w:cs="Courier New"/>
                <w:color w:val="000000"/>
                <w:sz w:val="20"/>
                <w:szCs w:val="20"/>
                <w:lang w:eastAsia="en-GB"/>
              </w:rPr>
              <w:t>Icanos</w:t>
            </w:r>
            <w:proofErr w:type="spellEnd"/>
            <w:r w:rsidRPr="00165E8F">
              <w:rPr>
                <w:rFonts w:ascii="Courier New" w:eastAsia="Times New Roman" w:hAnsi="Courier New" w:cs="Courier New"/>
                <w:color w:val="000000"/>
                <w:sz w:val="20"/>
                <w:szCs w:val="20"/>
                <w:lang w:eastAsia="en-GB"/>
              </w:rPr>
              <w:t>::System::</w:t>
            </w:r>
            <w:proofErr w:type="spell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&lt;T&gt;::mutex;</w:t>
            </w:r>
          </w:p>
        </w:tc>
        <w:tc>
          <w:tcPr>
            <w:tcW w:w="0" w:type="auto"/>
            <w:vAlign w:val="center"/>
            <w:hideMark/>
          </w:tcPr>
          <w:p w14:paraId="3B71CDA0" w14:textId="77777777" w:rsidR="00165E8F" w:rsidRPr="00165E8F" w:rsidRDefault="00165E8F" w:rsidP="00165E8F">
            <w:pPr>
              <w:spacing w:after="0" w:line="240" w:lineRule="auto"/>
              <w:rPr>
                <w:rFonts w:ascii="Times New Roman" w:eastAsia="Times New Roman" w:hAnsi="Times New Roman" w:cs="Times New Roman"/>
                <w:color w:val="000000"/>
                <w:sz w:val="24"/>
                <w:szCs w:val="24"/>
                <w:lang w:eastAsia="en-GB"/>
              </w:rPr>
            </w:pPr>
          </w:p>
        </w:tc>
      </w:tr>
    </w:tbl>
    <w:p w14:paraId="134C8942" w14:textId="77777777" w:rsidR="00165E8F" w:rsidRPr="00165E8F" w:rsidRDefault="00165E8F" w:rsidP="00165E8F">
      <w:pPr>
        <w:shd w:val="clear" w:color="auto" w:fill="FFFFFF"/>
        <w:spacing w:after="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PS: As you saw in the code, turns out SFML has a RAII thingy to go with the mutex...</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xml:space="preserve">EDIT: PPS: I am </w:t>
      </w:r>
      <w:proofErr w:type="gramStart"/>
      <w:r w:rsidRPr="00165E8F">
        <w:rPr>
          <w:rFonts w:ascii="Verdana" w:eastAsia="Times New Roman" w:hAnsi="Verdana" w:cs="Times New Roman"/>
          <w:color w:val="000000"/>
          <w:sz w:val="18"/>
          <w:szCs w:val="18"/>
          <w:lang w:eastAsia="en-GB"/>
        </w:rPr>
        <w:t>actually no longer</w:t>
      </w:r>
      <w:proofErr w:type="gramEnd"/>
      <w:r w:rsidRPr="00165E8F">
        <w:rPr>
          <w:rFonts w:ascii="Verdana" w:eastAsia="Times New Roman" w:hAnsi="Verdana" w:cs="Times New Roman"/>
          <w:color w:val="000000"/>
          <w:sz w:val="18"/>
          <w:szCs w:val="18"/>
          <w:lang w:eastAsia="en-GB"/>
        </w:rPr>
        <w:t xml:space="preserve"> using a singleton for my log (I made a variable static which fixed the problem I mentioned somewhere above about overwritten files). However, I thought I'd still try and get a working singleton template just in case I wanted it in future.</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xml:space="preserve">EDIT </w:t>
      </w:r>
      <w:proofErr w:type="spellStart"/>
      <w:r w:rsidRPr="00165E8F">
        <w:rPr>
          <w:rFonts w:ascii="Verdana" w:eastAsia="Times New Roman" w:hAnsi="Verdana" w:cs="Times New Roman"/>
          <w:color w:val="000000"/>
          <w:sz w:val="18"/>
          <w:szCs w:val="18"/>
          <w:lang w:eastAsia="en-GB"/>
        </w:rPr>
        <w:t>EDIT</w:t>
      </w:r>
      <w:proofErr w:type="spellEnd"/>
      <w:r w:rsidRPr="00165E8F">
        <w:rPr>
          <w:rFonts w:ascii="Verdana" w:eastAsia="Times New Roman" w:hAnsi="Verdana" w:cs="Times New Roman"/>
          <w:color w:val="000000"/>
          <w:sz w:val="18"/>
          <w:szCs w:val="18"/>
          <w:lang w:eastAsia="en-GB"/>
        </w:rPr>
        <w:t xml:space="preserve">: And should I make the </w:t>
      </w:r>
      <w:proofErr w:type="spellStart"/>
      <w:r w:rsidRPr="00165E8F">
        <w:rPr>
          <w:rFonts w:ascii="Verdana" w:eastAsia="Times New Roman" w:hAnsi="Verdana" w:cs="Times New Roman"/>
          <w:color w:val="000000"/>
          <w:sz w:val="18"/>
          <w:szCs w:val="18"/>
          <w:lang w:eastAsia="en-GB"/>
        </w:rPr>
        <w:t>SingletonAccess</w:t>
      </w:r>
      <w:proofErr w:type="spellEnd"/>
      <w:r w:rsidRPr="00165E8F">
        <w:rPr>
          <w:rFonts w:ascii="Verdana" w:eastAsia="Times New Roman" w:hAnsi="Verdana" w:cs="Times New Roman"/>
          <w:color w:val="000000"/>
          <w:sz w:val="18"/>
          <w:szCs w:val="18"/>
          <w:lang w:eastAsia="en-GB"/>
        </w:rPr>
        <w:t xml:space="preserve"> non copyable? Then the user would have to use references to it only, but that wouldn't matter.</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xml:space="preserve">EDIT </w:t>
      </w:r>
      <w:proofErr w:type="spellStart"/>
      <w:r w:rsidRPr="00165E8F">
        <w:rPr>
          <w:rFonts w:ascii="Verdana" w:eastAsia="Times New Roman" w:hAnsi="Verdana" w:cs="Times New Roman"/>
          <w:color w:val="000000"/>
          <w:sz w:val="18"/>
          <w:szCs w:val="18"/>
          <w:lang w:eastAsia="en-GB"/>
        </w:rPr>
        <w:t>EDIT</w:t>
      </w:r>
      <w:proofErr w:type="spellEnd"/>
      <w:r w:rsidRPr="00165E8F">
        <w:rPr>
          <w:rFonts w:ascii="Verdana" w:eastAsia="Times New Roman" w:hAnsi="Verdana" w:cs="Times New Roman"/>
          <w:color w:val="000000"/>
          <w:sz w:val="18"/>
          <w:szCs w:val="18"/>
          <w:lang w:eastAsia="en-GB"/>
        </w:rPr>
        <w:t xml:space="preserve"> </w:t>
      </w:r>
      <w:proofErr w:type="spellStart"/>
      <w:r w:rsidRPr="00165E8F">
        <w:rPr>
          <w:rFonts w:ascii="Verdana" w:eastAsia="Times New Roman" w:hAnsi="Verdana" w:cs="Times New Roman"/>
          <w:color w:val="000000"/>
          <w:sz w:val="18"/>
          <w:szCs w:val="18"/>
          <w:lang w:eastAsia="en-GB"/>
        </w:rPr>
        <w:t>EDIT</w:t>
      </w:r>
      <w:proofErr w:type="spellEnd"/>
      <w:r w:rsidRPr="00165E8F">
        <w:rPr>
          <w:rFonts w:ascii="Verdana" w:eastAsia="Times New Roman" w:hAnsi="Verdana" w:cs="Times New Roman"/>
          <w:color w:val="000000"/>
          <w:sz w:val="18"/>
          <w:szCs w:val="18"/>
          <w:lang w:eastAsia="en-GB"/>
        </w:rPr>
        <w:t xml:space="preserve">: I just looked at the SFML mutex source, and on Windows it just uses critical sections. </w:t>
      </w:r>
      <w:proofErr w:type="gramStart"/>
      <w:r w:rsidRPr="00165E8F">
        <w:rPr>
          <w:rFonts w:ascii="Verdana" w:eastAsia="Times New Roman" w:hAnsi="Verdana" w:cs="Times New Roman"/>
          <w:color w:val="000000"/>
          <w:sz w:val="18"/>
          <w:szCs w:val="18"/>
          <w:lang w:eastAsia="en-GB"/>
        </w:rPr>
        <w:t>Thus</w:t>
      </w:r>
      <w:proofErr w:type="gramEnd"/>
      <w:r w:rsidRPr="00165E8F">
        <w:rPr>
          <w:rFonts w:ascii="Verdana" w:eastAsia="Times New Roman" w:hAnsi="Verdana" w:cs="Times New Roman"/>
          <w:color w:val="000000"/>
          <w:sz w:val="18"/>
          <w:szCs w:val="18"/>
          <w:lang w:eastAsia="en-GB"/>
        </w:rPr>
        <w:t xml:space="preserve"> on Windows at least it obeys the 'nesting' properties that you mentioned.</w:t>
      </w:r>
    </w:p>
    <w:p w14:paraId="7A3A64EA" w14:textId="77777777" w:rsidR="00165E8F" w:rsidRPr="00165E8F" w:rsidRDefault="00165E8F" w:rsidP="00165E8F">
      <w:pPr>
        <w:shd w:val="clear" w:color="auto" w:fill="FFFFFF"/>
        <w:spacing w:after="75" w:line="240" w:lineRule="auto"/>
        <w:jc w:val="right"/>
        <w:rPr>
          <w:rFonts w:ascii="Verdana" w:eastAsia="Times New Roman" w:hAnsi="Verdana" w:cs="Times New Roman"/>
          <w:color w:val="000000"/>
          <w:sz w:val="18"/>
          <w:szCs w:val="18"/>
          <w:lang w:eastAsia="en-GB"/>
        </w:rPr>
      </w:pPr>
      <w:r w:rsidRPr="00165E8F">
        <w:rPr>
          <w:rFonts w:ascii="Verdana" w:eastAsia="Times New Roman" w:hAnsi="Verdana" w:cs="Times New Roman"/>
          <w:i/>
          <w:iCs/>
          <w:color w:val="000000"/>
          <w:sz w:val="15"/>
          <w:szCs w:val="15"/>
          <w:lang w:eastAsia="en-GB"/>
        </w:rPr>
        <w:t xml:space="preserve">Last edited on Jun 1, </w:t>
      </w:r>
      <w:proofErr w:type="gramStart"/>
      <w:r w:rsidRPr="00165E8F">
        <w:rPr>
          <w:rFonts w:ascii="Verdana" w:eastAsia="Times New Roman" w:hAnsi="Verdana" w:cs="Times New Roman"/>
          <w:i/>
          <w:iCs/>
          <w:color w:val="000000"/>
          <w:sz w:val="15"/>
          <w:szCs w:val="15"/>
          <w:lang w:eastAsia="en-GB"/>
        </w:rPr>
        <w:t>2011</w:t>
      </w:r>
      <w:proofErr w:type="gramEnd"/>
      <w:r w:rsidRPr="00165E8F">
        <w:rPr>
          <w:rFonts w:ascii="Verdana" w:eastAsia="Times New Roman" w:hAnsi="Verdana" w:cs="Times New Roman"/>
          <w:i/>
          <w:iCs/>
          <w:color w:val="000000"/>
          <w:sz w:val="15"/>
          <w:szCs w:val="15"/>
          <w:lang w:eastAsia="en-GB"/>
        </w:rPr>
        <w:t xml:space="preserve"> at 9:37am</w:t>
      </w:r>
    </w:p>
    <w:p w14:paraId="2D3E7133" w14:textId="0637A2B7"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r w:rsidRPr="00165E8F">
        <w:rPr>
          <w:rFonts w:ascii="Verdana" w:eastAsia="Times New Roman" w:hAnsi="Verdana" w:cs="Times New Roman"/>
          <w:noProof/>
          <w:color w:val="000070"/>
          <w:sz w:val="15"/>
          <w:szCs w:val="15"/>
          <w:lang w:eastAsia="en-GB"/>
        </w:rPr>
        <w:drawing>
          <wp:inline distT="0" distB="0" distL="0" distR="0" wp14:anchorId="59F6FCC3" wp14:editId="30AA0968">
            <wp:extent cx="156210" cy="78105"/>
            <wp:effectExtent l="0" t="0" r="0" b="0"/>
            <wp:docPr id="10" name="Picture 10">
              <a:hlinkClick xmlns:a="http://schemas.openxmlformats.org/drawingml/2006/main" r:id="rId27" tooltip="&quot;Link to this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7" tooltip="&quot;Link to this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78105"/>
                    </a:xfrm>
                    <a:prstGeom prst="rect">
                      <a:avLst/>
                    </a:prstGeom>
                    <a:noFill/>
                    <a:ln>
                      <a:noFill/>
                    </a:ln>
                  </pic:spPr>
                </pic:pic>
              </a:graphicData>
            </a:graphic>
          </wp:inline>
        </w:drawing>
      </w:r>
      <w:r w:rsidRPr="00165E8F">
        <w:rPr>
          <w:rFonts w:ascii="Verdana" w:eastAsia="Times New Roman" w:hAnsi="Verdana" w:cs="Times New Roman"/>
          <w:color w:val="000000"/>
          <w:sz w:val="15"/>
          <w:szCs w:val="15"/>
          <w:lang w:eastAsia="en-GB"/>
        </w:rPr>
        <w:t xml:space="preserve"> Jun 1, </w:t>
      </w:r>
      <w:proofErr w:type="gramStart"/>
      <w:r w:rsidRPr="00165E8F">
        <w:rPr>
          <w:rFonts w:ascii="Verdana" w:eastAsia="Times New Roman" w:hAnsi="Verdana" w:cs="Times New Roman"/>
          <w:color w:val="000000"/>
          <w:sz w:val="15"/>
          <w:szCs w:val="15"/>
          <w:lang w:eastAsia="en-GB"/>
        </w:rPr>
        <w:t>2011</w:t>
      </w:r>
      <w:proofErr w:type="gramEnd"/>
      <w:r w:rsidRPr="00165E8F">
        <w:rPr>
          <w:rFonts w:ascii="Verdana" w:eastAsia="Times New Roman" w:hAnsi="Verdana" w:cs="Times New Roman"/>
          <w:color w:val="000000"/>
          <w:sz w:val="15"/>
          <w:szCs w:val="15"/>
          <w:lang w:eastAsia="en-GB"/>
        </w:rPr>
        <w:t xml:space="preserve"> at 10:39am</w:t>
      </w:r>
    </w:p>
    <w:p w14:paraId="4F8985AC" w14:textId="77777777"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hyperlink r:id="rId28" w:history="1">
        <w:proofErr w:type="spellStart"/>
        <w:r w:rsidRPr="00165E8F">
          <w:rPr>
            <w:rFonts w:ascii="Verdana" w:eastAsia="Times New Roman" w:hAnsi="Verdana" w:cs="Times New Roman"/>
            <w:b/>
            <w:bCs/>
            <w:color w:val="000070"/>
            <w:sz w:val="15"/>
            <w:szCs w:val="15"/>
            <w:lang w:eastAsia="en-GB"/>
          </w:rPr>
          <w:t>onur</w:t>
        </w:r>
        <w:proofErr w:type="spellEnd"/>
        <w:r w:rsidRPr="00165E8F">
          <w:rPr>
            <w:rFonts w:ascii="Verdana" w:eastAsia="Times New Roman" w:hAnsi="Verdana" w:cs="Times New Roman"/>
            <w:color w:val="000070"/>
            <w:sz w:val="15"/>
            <w:szCs w:val="15"/>
            <w:lang w:eastAsia="en-GB"/>
          </w:rPr>
          <w:t> (128)</w:t>
        </w:r>
      </w:hyperlink>
    </w:p>
    <w:p w14:paraId="69D9F0A6" w14:textId="77777777" w:rsidR="00165E8F" w:rsidRPr="00165E8F" w:rsidRDefault="00165E8F" w:rsidP="00165E8F">
      <w:pPr>
        <w:shd w:val="clear" w:color="auto" w:fill="FFFFFF"/>
        <w:spacing w:after="24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Here is what I'll do when I need an object like "the log", "the printer" etc.</w:t>
      </w:r>
      <w:r w:rsidRPr="00165E8F">
        <w:rPr>
          <w:rFonts w:ascii="Verdana" w:eastAsia="Times New Roman" w:hAnsi="Verdana" w:cs="Times New Roman"/>
          <w:color w:val="000000"/>
          <w:sz w:val="18"/>
          <w:szCs w:val="18"/>
          <w:lang w:eastAsia="en-GB"/>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965"/>
        <w:gridCol w:w="745"/>
      </w:tblGrid>
      <w:tr w:rsidR="00165E8F" w:rsidRPr="00165E8F" w14:paraId="04367256" w14:textId="77777777" w:rsidTr="00165E8F">
        <w:trPr>
          <w:tblCellSpacing w:w="15" w:type="dxa"/>
        </w:trPr>
        <w:tc>
          <w:tcPr>
            <w:tcW w:w="0" w:type="auto"/>
            <w:hideMark/>
          </w:tcPr>
          <w:p w14:paraId="68F1EFFC"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lang w:eastAsia="en-GB"/>
              </w:rPr>
            </w:pPr>
            <w:r w:rsidRPr="00165E8F">
              <w:rPr>
                <w:rFonts w:ascii="Courier New" w:eastAsia="Times New Roman" w:hAnsi="Courier New" w:cs="Courier New"/>
                <w:color w:val="A0A0A0"/>
                <w:sz w:val="20"/>
                <w:szCs w:val="20"/>
                <w:lang w:eastAsia="en-GB"/>
              </w:rPr>
              <w:t>1</w:t>
            </w:r>
            <w:r w:rsidRPr="00165E8F">
              <w:rPr>
                <w:rFonts w:ascii="Courier New" w:eastAsia="Times New Roman" w:hAnsi="Courier New" w:cs="Courier New"/>
                <w:color w:val="A0A0A0"/>
                <w:sz w:val="20"/>
                <w:szCs w:val="20"/>
                <w:lang w:eastAsia="en-GB"/>
              </w:rPr>
              <w:br/>
              <w:t>2</w:t>
            </w:r>
            <w:r w:rsidRPr="00165E8F">
              <w:rPr>
                <w:rFonts w:ascii="Courier New" w:eastAsia="Times New Roman" w:hAnsi="Courier New" w:cs="Courier New"/>
                <w:color w:val="A0A0A0"/>
                <w:sz w:val="20"/>
                <w:szCs w:val="20"/>
                <w:lang w:eastAsia="en-GB"/>
              </w:rPr>
              <w:br/>
              <w:t>3</w:t>
            </w:r>
            <w:r w:rsidRPr="00165E8F">
              <w:rPr>
                <w:rFonts w:ascii="Courier New" w:eastAsia="Times New Roman" w:hAnsi="Courier New" w:cs="Courier New"/>
                <w:color w:val="A0A0A0"/>
                <w:sz w:val="20"/>
                <w:szCs w:val="20"/>
                <w:lang w:eastAsia="en-GB"/>
              </w:rPr>
              <w:br/>
              <w:t>4</w:t>
            </w:r>
            <w:r w:rsidRPr="00165E8F">
              <w:rPr>
                <w:rFonts w:ascii="Courier New" w:eastAsia="Times New Roman" w:hAnsi="Courier New" w:cs="Courier New"/>
                <w:color w:val="A0A0A0"/>
                <w:sz w:val="20"/>
                <w:szCs w:val="20"/>
                <w:lang w:eastAsia="en-GB"/>
              </w:rPr>
              <w:br/>
              <w:t>5</w:t>
            </w:r>
            <w:r w:rsidRPr="00165E8F">
              <w:rPr>
                <w:rFonts w:ascii="Courier New" w:eastAsia="Times New Roman" w:hAnsi="Courier New" w:cs="Courier New"/>
                <w:color w:val="A0A0A0"/>
                <w:sz w:val="20"/>
                <w:szCs w:val="20"/>
                <w:lang w:eastAsia="en-GB"/>
              </w:rPr>
              <w:br/>
              <w:t>6</w:t>
            </w:r>
            <w:r w:rsidRPr="00165E8F">
              <w:rPr>
                <w:rFonts w:ascii="Courier New" w:eastAsia="Times New Roman" w:hAnsi="Courier New" w:cs="Courier New"/>
                <w:color w:val="A0A0A0"/>
                <w:sz w:val="20"/>
                <w:szCs w:val="20"/>
                <w:lang w:eastAsia="en-GB"/>
              </w:rPr>
              <w:br/>
              <w:t>7</w:t>
            </w:r>
            <w:r w:rsidRPr="00165E8F">
              <w:rPr>
                <w:rFonts w:ascii="Courier New" w:eastAsia="Times New Roman" w:hAnsi="Courier New" w:cs="Courier New"/>
                <w:color w:val="A0A0A0"/>
                <w:sz w:val="20"/>
                <w:szCs w:val="20"/>
                <w:lang w:eastAsia="en-GB"/>
              </w:rPr>
              <w:br/>
              <w:t>8</w:t>
            </w:r>
            <w:r w:rsidRPr="00165E8F">
              <w:rPr>
                <w:rFonts w:ascii="Courier New" w:eastAsia="Times New Roman" w:hAnsi="Courier New" w:cs="Courier New"/>
                <w:color w:val="A0A0A0"/>
                <w:sz w:val="20"/>
                <w:szCs w:val="20"/>
                <w:lang w:eastAsia="en-GB"/>
              </w:rPr>
              <w:br/>
              <w:t>9</w:t>
            </w:r>
            <w:r w:rsidRPr="00165E8F">
              <w:rPr>
                <w:rFonts w:ascii="Courier New" w:eastAsia="Times New Roman" w:hAnsi="Courier New" w:cs="Courier New"/>
                <w:color w:val="A0A0A0"/>
                <w:sz w:val="20"/>
                <w:szCs w:val="20"/>
                <w:lang w:eastAsia="en-GB"/>
              </w:rPr>
              <w:br/>
              <w:t>10</w:t>
            </w:r>
            <w:r w:rsidRPr="00165E8F">
              <w:rPr>
                <w:rFonts w:ascii="Courier New" w:eastAsia="Times New Roman" w:hAnsi="Courier New" w:cs="Courier New"/>
                <w:color w:val="A0A0A0"/>
                <w:sz w:val="20"/>
                <w:szCs w:val="20"/>
                <w:lang w:eastAsia="en-GB"/>
              </w:rPr>
              <w:br/>
              <w:t>11</w:t>
            </w:r>
            <w:r w:rsidRPr="00165E8F">
              <w:rPr>
                <w:rFonts w:ascii="Courier New" w:eastAsia="Times New Roman" w:hAnsi="Courier New" w:cs="Courier New"/>
                <w:color w:val="A0A0A0"/>
                <w:sz w:val="20"/>
                <w:szCs w:val="20"/>
                <w:lang w:eastAsia="en-GB"/>
              </w:rPr>
              <w:br/>
              <w:t>12</w:t>
            </w:r>
            <w:r w:rsidRPr="00165E8F">
              <w:rPr>
                <w:rFonts w:ascii="Courier New" w:eastAsia="Times New Roman" w:hAnsi="Courier New" w:cs="Courier New"/>
                <w:color w:val="A0A0A0"/>
                <w:sz w:val="20"/>
                <w:szCs w:val="20"/>
                <w:lang w:eastAsia="en-GB"/>
              </w:rPr>
              <w:br/>
              <w:t>13</w:t>
            </w:r>
            <w:r w:rsidRPr="00165E8F">
              <w:rPr>
                <w:rFonts w:ascii="Courier New" w:eastAsia="Times New Roman" w:hAnsi="Courier New" w:cs="Courier New"/>
                <w:color w:val="A0A0A0"/>
                <w:sz w:val="20"/>
                <w:szCs w:val="20"/>
                <w:lang w:eastAsia="en-GB"/>
              </w:rPr>
              <w:br/>
              <w:t>14</w:t>
            </w:r>
            <w:r w:rsidRPr="00165E8F">
              <w:rPr>
                <w:rFonts w:ascii="Courier New" w:eastAsia="Times New Roman" w:hAnsi="Courier New" w:cs="Courier New"/>
                <w:color w:val="A0A0A0"/>
                <w:sz w:val="20"/>
                <w:szCs w:val="20"/>
                <w:lang w:eastAsia="en-GB"/>
              </w:rPr>
              <w:br/>
              <w:t>15</w:t>
            </w:r>
            <w:r w:rsidRPr="00165E8F">
              <w:rPr>
                <w:rFonts w:ascii="Courier New" w:eastAsia="Times New Roman" w:hAnsi="Courier New" w:cs="Courier New"/>
                <w:color w:val="A0A0A0"/>
                <w:sz w:val="20"/>
                <w:szCs w:val="20"/>
                <w:lang w:eastAsia="en-GB"/>
              </w:rPr>
              <w:br/>
              <w:t>16</w:t>
            </w:r>
            <w:r w:rsidRPr="00165E8F">
              <w:rPr>
                <w:rFonts w:ascii="Courier New" w:eastAsia="Times New Roman" w:hAnsi="Courier New" w:cs="Courier New"/>
                <w:color w:val="A0A0A0"/>
                <w:sz w:val="20"/>
                <w:szCs w:val="20"/>
                <w:lang w:eastAsia="en-GB"/>
              </w:rPr>
              <w:br/>
            </w:r>
            <w:r w:rsidRPr="00165E8F">
              <w:rPr>
                <w:rFonts w:ascii="Courier New" w:eastAsia="Times New Roman" w:hAnsi="Courier New" w:cs="Courier New"/>
                <w:color w:val="A0A0A0"/>
                <w:sz w:val="20"/>
                <w:szCs w:val="20"/>
                <w:lang w:eastAsia="en-GB"/>
              </w:rPr>
              <w:lastRenderedPageBreak/>
              <w:t>17</w:t>
            </w:r>
            <w:r w:rsidRPr="00165E8F">
              <w:rPr>
                <w:rFonts w:ascii="Courier New" w:eastAsia="Times New Roman" w:hAnsi="Courier New" w:cs="Courier New"/>
                <w:color w:val="A0A0A0"/>
                <w:sz w:val="20"/>
                <w:szCs w:val="20"/>
                <w:lang w:eastAsia="en-GB"/>
              </w:rPr>
              <w:br/>
              <w:t>18</w:t>
            </w:r>
            <w:r w:rsidRPr="00165E8F">
              <w:rPr>
                <w:rFonts w:ascii="Courier New" w:eastAsia="Times New Roman" w:hAnsi="Courier New" w:cs="Courier New"/>
                <w:color w:val="A0A0A0"/>
                <w:sz w:val="20"/>
                <w:szCs w:val="20"/>
                <w:lang w:eastAsia="en-GB"/>
              </w:rPr>
              <w:br/>
              <w:t>19</w:t>
            </w:r>
            <w:r w:rsidRPr="00165E8F">
              <w:rPr>
                <w:rFonts w:ascii="Courier New" w:eastAsia="Times New Roman" w:hAnsi="Courier New" w:cs="Courier New"/>
                <w:color w:val="A0A0A0"/>
                <w:sz w:val="20"/>
                <w:szCs w:val="20"/>
                <w:lang w:eastAsia="en-GB"/>
              </w:rPr>
              <w:br/>
              <w:t>20</w:t>
            </w:r>
            <w:r w:rsidRPr="00165E8F">
              <w:rPr>
                <w:rFonts w:ascii="Courier New" w:eastAsia="Times New Roman" w:hAnsi="Courier New" w:cs="Courier New"/>
                <w:color w:val="A0A0A0"/>
                <w:sz w:val="20"/>
                <w:szCs w:val="20"/>
                <w:lang w:eastAsia="en-GB"/>
              </w:rPr>
              <w:br/>
              <w:t>21</w:t>
            </w:r>
            <w:r w:rsidRPr="00165E8F">
              <w:rPr>
                <w:rFonts w:ascii="Courier New" w:eastAsia="Times New Roman" w:hAnsi="Courier New" w:cs="Courier New"/>
                <w:color w:val="A0A0A0"/>
                <w:sz w:val="20"/>
                <w:szCs w:val="20"/>
                <w:lang w:eastAsia="en-GB"/>
              </w:rPr>
              <w:br/>
              <w:t>22</w:t>
            </w:r>
            <w:r w:rsidRPr="00165E8F">
              <w:rPr>
                <w:rFonts w:ascii="Courier New" w:eastAsia="Times New Roman" w:hAnsi="Courier New" w:cs="Courier New"/>
                <w:color w:val="A0A0A0"/>
                <w:sz w:val="20"/>
                <w:szCs w:val="20"/>
                <w:lang w:eastAsia="en-GB"/>
              </w:rPr>
              <w:br/>
              <w:t>23</w:t>
            </w:r>
            <w:r w:rsidRPr="00165E8F">
              <w:rPr>
                <w:rFonts w:ascii="Courier New" w:eastAsia="Times New Roman" w:hAnsi="Courier New" w:cs="Courier New"/>
                <w:color w:val="A0A0A0"/>
                <w:sz w:val="20"/>
                <w:szCs w:val="20"/>
                <w:lang w:eastAsia="en-GB"/>
              </w:rPr>
              <w:br/>
              <w:t>24</w:t>
            </w:r>
            <w:r w:rsidRPr="00165E8F">
              <w:rPr>
                <w:rFonts w:ascii="Courier New" w:eastAsia="Times New Roman" w:hAnsi="Courier New" w:cs="Courier New"/>
                <w:color w:val="A0A0A0"/>
                <w:sz w:val="20"/>
                <w:szCs w:val="20"/>
                <w:lang w:eastAsia="en-GB"/>
              </w:rPr>
              <w:br/>
              <w:t>25</w:t>
            </w:r>
            <w:r w:rsidRPr="00165E8F">
              <w:rPr>
                <w:rFonts w:ascii="Courier New" w:eastAsia="Times New Roman" w:hAnsi="Courier New" w:cs="Courier New"/>
                <w:color w:val="A0A0A0"/>
                <w:sz w:val="20"/>
                <w:szCs w:val="20"/>
                <w:lang w:eastAsia="en-GB"/>
              </w:rPr>
              <w:br/>
              <w:t>26</w:t>
            </w:r>
            <w:r w:rsidRPr="00165E8F">
              <w:rPr>
                <w:rFonts w:ascii="Courier New" w:eastAsia="Times New Roman" w:hAnsi="Courier New" w:cs="Courier New"/>
                <w:color w:val="A0A0A0"/>
                <w:sz w:val="20"/>
                <w:szCs w:val="20"/>
                <w:lang w:eastAsia="en-GB"/>
              </w:rPr>
              <w:br/>
              <w:t>27</w:t>
            </w:r>
            <w:r w:rsidRPr="00165E8F">
              <w:rPr>
                <w:rFonts w:ascii="Courier New" w:eastAsia="Times New Roman" w:hAnsi="Courier New" w:cs="Courier New"/>
                <w:color w:val="A0A0A0"/>
                <w:sz w:val="20"/>
                <w:szCs w:val="20"/>
                <w:lang w:eastAsia="en-GB"/>
              </w:rPr>
              <w:br/>
              <w:t>28</w:t>
            </w:r>
            <w:r w:rsidRPr="00165E8F">
              <w:rPr>
                <w:rFonts w:ascii="Courier New" w:eastAsia="Times New Roman" w:hAnsi="Courier New" w:cs="Courier New"/>
                <w:color w:val="A0A0A0"/>
                <w:sz w:val="20"/>
                <w:szCs w:val="20"/>
                <w:lang w:eastAsia="en-GB"/>
              </w:rPr>
              <w:br/>
              <w:t>29</w:t>
            </w:r>
            <w:r w:rsidRPr="00165E8F">
              <w:rPr>
                <w:rFonts w:ascii="Courier New" w:eastAsia="Times New Roman" w:hAnsi="Courier New" w:cs="Courier New"/>
                <w:color w:val="A0A0A0"/>
                <w:sz w:val="20"/>
                <w:szCs w:val="20"/>
                <w:lang w:eastAsia="en-GB"/>
              </w:rPr>
              <w:br/>
              <w:t>30</w:t>
            </w:r>
            <w:r w:rsidRPr="00165E8F">
              <w:rPr>
                <w:rFonts w:ascii="Courier New" w:eastAsia="Times New Roman" w:hAnsi="Courier New" w:cs="Courier New"/>
                <w:color w:val="A0A0A0"/>
                <w:sz w:val="20"/>
                <w:szCs w:val="20"/>
                <w:lang w:eastAsia="en-GB"/>
              </w:rPr>
              <w:br/>
              <w:t>31</w:t>
            </w:r>
            <w:r w:rsidRPr="00165E8F">
              <w:rPr>
                <w:rFonts w:ascii="Courier New" w:eastAsia="Times New Roman" w:hAnsi="Courier New" w:cs="Courier New"/>
                <w:color w:val="A0A0A0"/>
                <w:sz w:val="20"/>
                <w:szCs w:val="20"/>
                <w:lang w:eastAsia="en-GB"/>
              </w:rPr>
              <w:br/>
              <w:t>32</w:t>
            </w:r>
            <w:r w:rsidRPr="00165E8F">
              <w:rPr>
                <w:rFonts w:ascii="Courier New" w:eastAsia="Times New Roman" w:hAnsi="Courier New" w:cs="Courier New"/>
                <w:color w:val="A0A0A0"/>
                <w:sz w:val="20"/>
                <w:szCs w:val="20"/>
                <w:lang w:eastAsia="en-GB"/>
              </w:rPr>
              <w:br/>
              <w:t>33</w:t>
            </w:r>
            <w:r w:rsidRPr="00165E8F">
              <w:rPr>
                <w:rFonts w:ascii="Courier New" w:eastAsia="Times New Roman" w:hAnsi="Courier New" w:cs="Courier New"/>
                <w:color w:val="A0A0A0"/>
                <w:sz w:val="20"/>
                <w:szCs w:val="20"/>
                <w:lang w:eastAsia="en-GB"/>
              </w:rPr>
              <w:br/>
              <w:t>34</w:t>
            </w:r>
            <w:r w:rsidRPr="00165E8F">
              <w:rPr>
                <w:rFonts w:ascii="Courier New" w:eastAsia="Times New Roman" w:hAnsi="Courier New" w:cs="Courier New"/>
                <w:color w:val="A0A0A0"/>
                <w:sz w:val="20"/>
                <w:szCs w:val="20"/>
                <w:lang w:eastAsia="en-GB"/>
              </w:rPr>
              <w:br/>
              <w:t>35</w:t>
            </w:r>
            <w:r w:rsidRPr="00165E8F">
              <w:rPr>
                <w:rFonts w:ascii="Courier New" w:eastAsia="Times New Roman" w:hAnsi="Courier New" w:cs="Courier New"/>
                <w:color w:val="A0A0A0"/>
                <w:sz w:val="20"/>
                <w:szCs w:val="20"/>
                <w:lang w:eastAsia="en-GB"/>
              </w:rPr>
              <w:br/>
              <w:t>36</w:t>
            </w:r>
            <w:r w:rsidRPr="00165E8F">
              <w:rPr>
                <w:rFonts w:ascii="Courier New" w:eastAsia="Times New Roman" w:hAnsi="Courier New" w:cs="Courier New"/>
                <w:color w:val="A0A0A0"/>
                <w:sz w:val="20"/>
                <w:szCs w:val="20"/>
                <w:lang w:eastAsia="en-GB"/>
              </w:rPr>
              <w:br/>
              <w:t>37</w:t>
            </w:r>
            <w:r w:rsidRPr="00165E8F">
              <w:rPr>
                <w:rFonts w:ascii="Courier New" w:eastAsia="Times New Roman" w:hAnsi="Courier New" w:cs="Courier New"/>
                <w:color w:val="A0A0A0"/>
                <w:sz w:val="20"/>
                <w:szCs w:val="20"/>
                <w:lang w:eastAsia="en-GB"/>
              </w:rPr>
              <w:br/>
              <w:t>38</w:t>
            </w:r>
            <w:r w:rsidRPr="00165E8F">
              <w:rPr>
                <w:rFonts w:ascii="Courier New" w:eastAsia="Times New Roman" w:hAnsi="Courier New" w:cs="Courier New"/>
                <w:color w:val="A0A0A0"/>
                <w:sz w:val="20"/>
                <w:szCs w:val="20"/>
                <w:lang w:eastAsia="en-GB"/>
              </w:rPr>
              <w:br/>
              <w:t>39</w:t>
            </w:r>
            <w:r w:rsidRPr="00165E8F">
              <w:rPr>
                <w:rFonts w:ascii="Courier New" w:eastAsia="Times New Roman" w:hAnsi="Courier New" w:cs="Courier New"/>
                <w:color w:val="A0A0A0"/>
                <w:sz w:val="20"/>
                <w:szCs w:val="20"/>
                <w:lang w:eastAsia="en-GB"/>
              </w:rPr>
              <w:br/>
              <w:t>40</w:t>
            </w:r>
            <w:r w:rsidRPr="00165E8F">
              <w:rPr>
                <w:rFonts w:ascii="Courier New" w:eastAsia="Times New Roman" w:hAnsi="Courier New" w:cs="Courier New"/>
                <w:color w:val="A0A0A0"/>
                <w:sz w:val="20"/>
                <w:szCs w:val="20"/>
                <w:lang w:eastAsia="en-GB"/>
              </w:rPr>
              <w:br/>
              <w:t>41</w:t>
            </w:r>
            <w:r w:rsidRPr="00165E8F">
              <w:rPr>
                <w:rFonts w:ascii="Courier New" w:eastAsia="Times New Roman" w:hAnsi="Courier New" w:cs="Courier New"/>
                <w:color w:val="A0A0A0"/>
                <w:sz w:val="20"/>
                <w:szCs w:val="20"/>
                <w:lang w:eastAsia="en-GB"/>
              </w:rPr>
              <w:br/>
              <w:t>42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24909507"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7000"/>
                <w:sz w:val="20"/>
                <w:szCs w:val="20"/>
                <w:lang w:eastAsia="en-GB"/>
              </w:rPr>
              <w:lastRenderedPageBreak/>
              <w:t>//1.) Define an interface/</w:t>
            </w:r>
            <w:proofErr w:type="spellStart"/>
            <w:r w:rsidRPr="00165E8F">
              <w:rPr>
                <w:rFonts w:ascii="Courier New" w:eastAsia="Times New Roman" w:hAnsi="Courier New" w:cs="Courier New"/>
                <w:color w:val="007000"/>
                <w:sz w:val="20"/>
                <w:szCs w:val="20"/>
                <w:lang w:eastAsia="en-GB"/>
              </w:rPr>
              <w:t>abc</w:t>
            </w:r>
            <w:proofErr w:type="spellEnd"/>
            <w:r w:rsidRPr="00165E8F">
              <w:rPr>
                <w:rFonts w:ascii="Courier New" w:eastAsia="Times New Roman" w:hAnsi="Courier New" w:cs="Courier New"/>
                <w:color w:val="007000"/>
                <w:sz w:val="20"/>
                <w:szCs w:val="20"/>
                <w:lang w:eastAsia="en-GB"/>
              </w:rPr>
              <w:t xml:space="preserve"> offering the functionality I need.</w:t>
            </w:r>
          </w:p>
          <w:p w14:paraId="59B1F865"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Logger</w:t>
            </w:r>
          </w:p>
          <w:p w14:paraId="1B932624"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p w14:paraId="772AF8AF"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public</w:t>
            </w:r>
            <w:r w:rsidRPr="00165E8F">
              <w:rPr>
                <w:rFonts w:ascii="Courier New" w:eastAsia="Times New Roman" w:hAnsi="Courier New" w:cs="Courier New"/>
                <w:color w:val="000000"/>
                <w:sz w:val="20"/>
                <w:szCs w:val="20"/>
                <w:lang w:eastAsia="en-GB"/>
              </w:rPr>
              <w:t>:</w:t>
            </w:r>
          </w:p>
          <w:p w14:paraId="469347F6"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virtual</w:t>
            </w: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Logger(</w:t>
            </w:r>
            <w:proofErr w:type="gramEnd"/>
            <w:r w:rsidRPr="00165E8F">
              <w:rPr>
                <w:rFonts w:ascii="Courier New" w:eastAsia="Times New Roman" w:hAnsi="Courier New" w:cs="Courier New"/>
                <w:color w:val="000000"/>
                <w:sz w:val="20"/>
                <w:szCs w:val="20"/>
                <w:lang w:eastAsia="en-GB"/>
              </w:rPr>
              <w:t>);</w:t>
            </w:r>
          </w:p>
          <w:p w14:paraId="1B3C81E9"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virtual</w:t>
            </w: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void</w:t>
            </w: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log(</w:t>
            </w:r>
            <w:proofErr w:type="spellStart"/>
            <w:proofErr w:type="gramEnd"/>
            <w:r w:rsidRPr="00165E8F">
              <w:rPr>
                <w:rFonts w:ascii="Courier New" w:eastAsia="Times New Roman" w:hAnsi="Courier New" w:cs="Courier New"/>
                <w:color w:val="0000B0"/>
                <w:sz w:val="20"/>
                <w:szCs w:val="20"/>
                <w:lang w:eastAsia="en-GB"/>
              </w:rPr>
              <w:t>const</w:t>
            </w:r>
            <w:proofErr w:type="spellEnd"/>
            <w:r w:rsidRPr="00165E8F">
              <w:rPr>
                <w:rFonts w:ascii="Courier New" w:eastAsia="Times New Roman" w:hAnsi="Courier New" w:cs="Courier New"/>
                <w:color w:val="000000"/>
                <w:sz w:val="20"/>
                <w:szCs w:val="20"/>
                <w:lang w:eastAsia="en-GB"/>
              </w:rPr>
              <w:t xml:space="preserve"> std::string message) = 0;</w:t>
            </w:r>
          </w:p>
          <w:p w14:paraId="7B507D71"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7000"/>
                <w:sz w:val="20"/>
                <w:szCs w:val="20"/>
                <w:lang w:eastAsia="en-GB"/>
              </w:rPr>
              <w:t xml:space="preserve">// </w:t>
            </w:r>
            <w:proofErr w:type="gramStart"/>
            <w:r w:rsidRPr="00165E8F">
              <w:rPr>
                <w:rFonts w:ascii="Courier New" w:eastAsia="Times New Roman" w:hAnsi="Courier New" w:cs="Courier New"/>
                <w:color w:val="007000"/>
                <w:sz w:val="20"/>
                <w:szCs w:val="20"/>
                <w:lang w:eastAsia="en-GB"/>
              </w:rPr>
              <w:t>of course</w:t>
            </w:r>
            <w:proofErr w:type="gramEnd"/>
            <w:r w:rsidRPr="00165E8F">
              <w:rPr>
                <w:rFonts w:ascii="Courier New" w:eastAsia="Times New Roman" w:hAnsi="Courier New" w:cs="Courier New"/>
                <w:color w:val="007000"/>
                <w:sz w:val="20"/>
                <w:szCs w:val="20"/>
                <w:lang w:eastAsia="en-GB"/>
              </w:rPr>
              <w:t xml:space="preserve"> you can also offer a more fancier syntax like "logger &lt;&lt; message".</w:t>
            </w:r>
          </w:p>
          <w:p w14:paraId="59E941EC"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p w14:paraId="6492EDE6"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3BD715C"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7000"/>
                <w:sz w:val="20"/>
                <w:szCs w:val="20"/>
                <w:lang w:eastAsia="en-GB"/>
              </w:rPr>
              <w:t>//2.) Building a concrete class implementing the interface.</w:t>
            </w:r>
          </w:p>
          <w:p w14:paraId="45B2CA56"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w:t>
            </w:r>
            <w:proofErr w:type="spellStart"/>
            <w:proofErr w:type="gramStart"/>
            <w:r w:rsidRPr="00165E8F">
              <w:rPr>
                <w:rFonts w:ascii="Courier New" w:eastAsia="Times New Roman" w:hAnsi="Courier New" w:cs="Courier New"/>
                <w:color w:val="000000"/>
                <w:sz w:val="20"/>
                <w:szCs w:val="20"/>
                <w:lang w:eastAsia="en-GB"/>
              </w:rPr>
              <w:t>CoutLogger</w:t>
            </w:r>
            <w:proofErr w:type="spellEnd"/>
            <w:r w:rsidRPr="00165E8F">
              <w:rPr>
                <w:rFonts w:ascii="Courier New" w:eastAsia="Times New Roman" w:hAnsi="Courier New" w:cs="Courier New"/>
                <w:color w:val="000000"/>
                <w:sz w:val="20"/>
                <w:szCs w:val="20"/>
                <w:lang w:eastAsia="en-GB"/>
              </w:rPr>
              <w:t xml:space="preserve"> :</w:t>
            </w:r>
            <w:proofErr w:type="gramEnd"/>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public</w:t>
            </w:r>
            <w:r w:rsidRPr="00165E8F">
              <w:rPr>
                <w:rFonts w:ascii="Courier New" w:eastAsia="Times New Roman" w:hAnsi="Courier New" w:cs="Courier New"/>
                <w:color w:val="000000"/>
                <w:sz w:val="20"/>
                <w:szCs w:val="20"/>
                <w:lang w:eastAsia="en-GB"/>
              </w:rPr>
              <w:t xml:space="preserve"> Logger</w:t>
            </w:r>
          </w:p>
          <w:p w14:paraId="77091F14"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p w14:paraId="33FA3A4D"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public</w:t>
            </w:r>
            <w:r w:rsidRPr="00165E8F">
              <w:rPr>
                <w:rFonts w:ascii="Courier New" w:eastAsia="Times New Roman" w:hAnsi="Courier New" w:cs="Courier New"/>
                <w:color w:val="000000"/>
                <w:sz w:val="20"/>
                <w:szCs w:val="20"/>
                <w:lang w:eastAsia="en-GB"/>
              </w:rPr>
              <w:t>:</w:t>
            </w:r>
          </w:p>
          <w:p w14:paraId="219B7584"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void</w:t>
            </w: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log(</w:t>
            </w:r>
            <w:proofErr w:type="spellStart"/>
            <w:proofErr w:type="gramEnd"/>
            <w:r w:rsidRPr="00165E8F">
              <w:rPr>
                <w:rFonts w:ascii="Courier New" w:eastAsia="Times New Roman" w:hAnsi="Courier New" w:cs="Courier New"/>
                <w:color w:val="0000B0"/>
                <w:sz w:val="20"/>
                <w:szCs w:val="20"/>
                <w:lang w:eastAsia="en-GB"/>
              </w:rPr>
              <w:t>const</w:t>
            </w:r>
            <w:proofErr w:type="spellEnd"/>
            <w:r w:rsidRPr="00165E8F">
              <w:rPr>
                <w:rFonts w:ascii="Courier New" w:eastAsia="Times New Roman" w:hAnsi="Courier New" w:cs="Courier New"/>
                <w:color w:val="000000"/>
                <w:sz w:val="20"/>
                <w:szCs w:val="20"/>
                <w:lang w:eastAsia="en-GB"/>
              </w:rPr>
              <w:t xml:space="preserve"> std::string message) {std::</w:t>
            </w:r>
            <w:proofErr w:type="spellStart"/>
            <w:r w:rsidRPr="00165E8F">
              <w:rPr>
                <w:rFonts w:ascii="Courier New" w:eastAsia="Times New Roman" w:hAnsi="Courier New" w:cs="Courier New"/>
                <w:color w:val="000000"/>
                <w:sz w:val="20"/>
                <w:szCs w:val="20"/>
                <w:lang w:eastAsia="en-GB"/>
              </w:rPr>
              <w:t>cout</w:t>
            </w:r>
            <w:proofErr w:type="spellEnd"/>
            <w:r w:rsidRPr="00165E8F">
              <w:rPr>
                <w:rFonts w:ascii="Courier New" w:eastAsia="Times New Roman" w:hAnsi="Courier New" w:cs="Courier New"/>
                <w:color w:val="000000"/>
                <w:sz w:val="20"/>
                <w:szCs w:val="20"/>
                <w:lang w:eastAsia="en-GB"/>
              </w:rPr>
              <w:t xml:space="preserve"> &lt;&lt; message};</w:t>
            </w:r>
          </w:p>
          <w:p w14:paraId="63F7FEC0"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p w14:paraId="3BF4F5A0"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F7FC7DA"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7000"/>
                <w:sz w:val="20"/>
                <w:szCs w:val="20"/>
                <w:lang w:eastAsia="en-GB"/>
              </w:rPr>
              <w:t>//3.) each function/class in need of logging specifies this by adding a logger to the argument list/constructor</w:t>
            </w:r>
          </w:p>
          <w:p w14:paraId="2422D009"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proofErr w:type="gramStart"/>
            <w:r w:rsidRPr="00165E8F">
              <w:rPr>
                <w:rFonts w:ascii="Courier New" w:eastAsia="Times New Roman" w:hAnsi="Courier New" w:cs="Courier New"/>
                <w:color w:val="000000"/>
                <w:sz w:val="20"/>
                <w:szCs w:val="20"/>
                <w:lang w:eastAsia="en-GB"/>
              </w:rPr>
              <w:t>myFunction</w:t>
            </w:r>
            <w:proofErr w:type="spellEnd"/>
            <w:r w:rsidRPr="00165E8F">
              <w:rPr>
                <w:rFonts w:ascii="Courier New" w:eastAsia="Times New Roman" w:hAnsi="Courier New" w:cs="Courier New"/>
                <w:color w:val="000000"/>
                <w:sz w:val="20"/>
                <w:szCs w:val="20"/>
                <w:lang w:eastAsia="en-GB"/>
              </w:rPr>
              <w:t>(</w:t>
            </w:r>
            <w:proofErr w:type="gramEnd"/>
            <w:r w:rsidRPr="00165E8F">
              <w:rPr>
                <w:rFonts w:ascii="Courier New" w:eastAsia="Times New Roman" w:hAnsi="Courier New" w:cs="Courier New"/>
                <w:color w:val="000000"/>
                <w:sz w:val="20"/>
                <w:szCs w:val="20"/>
                <w:lang w:eastAsia="en-GB"/>
              </w:rPr>
              <w:t>Logger&amp; logger);</w:t>
            </w:r>
          </w:p>
          <w:p w14:paraId="6693BAF0"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MyClass</w:t>
            </w:r>
            <w:proofErr w:type="spellEnd"/>
          </w:p>
          <w:p w14:paraId="4C7788F1"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p w14:paraId="20CD53C7"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public</w:t>
            </w:r>
            <w:r w:rsidRPr="00165E8F">
              <w:rPr>
                <w:rFonts w:ascii="Courier New" w:eastAsia="Times New Roman" w:hAnsi="Courier New" w:cs="Courier New"/>
                <w:color w:val="000000"/>
                <w:sz w:val="20"/>
                <w:szCs w:val="20"/>
                <w:lang w:eastAsia="en-GB"/>
              </w:rPr>
              <w:t>:</w:t>
            </w:r>
          </w:p>
          <w:p w14:paraId="0013C50D"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roofErr w:type="spellStart"/>
            <w:proofErr w:type="gramStart"/>
            <w:r w:rsidRPr="00165E8F">
              <w:rPr>
                <w:rFonts w:ascii="Courier New" w:eastAsia="Times New Roman" w:hAnsi="Courier New" w:cs="Courier New"/>
                <w:color w:val="000000"/>
                <w:sz w:val="20"/>
                <w:szCs w:val="20"/>
                <w:lang w:eastAsia="en-GB"/>
              </w:rPr>
              <w:t>MyClass</w:t>
            </w:r>
            <w:proofErr w:type="spellEnd"/>
            <w:r w:rsidRPr="00165E8F">
              <w:rPr>
                <w:rFonts w:ascii="Courier New" w:eastAsia="Times New Roman" w:hAnsi="Courier New" w:cs="Courier New"/>
                <w:color w:val="000000"/>
                <w:sz w:val="20"/>
                <w:szCs w:val="20"/>
                <w:lang w:eastAsia="en-GB"/>
              </w:rPr>
              <w:t>(</w:t>
            </w:r>
            <w:proofErr w:type="gramEnd"/>
            <w:r w:rsidRPr="00165E8F">
              <w:rPr>
                <w:rFonts w:ascii="Courier New" w:eastAsia="Times New Roman" w:hAnsi="Courier New" w:cs="Courier New"/>
                <w:color w:val="000000"/>
                <w:sz w:val="20"/>
                <w:szCs w:val="20"/>
                <w:lang w:eastAsia="en-GB"/>
              </w:rPr>
              <w:t>Logger&amp; logger) : logger_(logger){};</w:t>
            </w:r>
          </w:p>
          <w:p w14:paraId="117B2957"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
          <w:p w14:paraId="3CEDA920"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void</w:t>
            </w:r>
            <w:r w:rsidRPr="00165E8F">
              <w:rPr>
                <w:rFonts w:ascii="Courier New" w:eastAsia="Times New Roman" w:hAnsi="Courier New" w:cs="Courier New"/>
                <w:color w:val="000000"/>
                <w:sz w:val="20"/>
                <w:szCs w:val="20"/>
                <w:lang w:eastAsia="en-GB"/>
              </w:rPr>
              <w:t xml:space="preserve"> </w:t>
            </w:r>
            <w:proofErr w:type="spellStart"/>
            <w:proofErr w:type="gramStart"/>
            <w:r w:rsidRPr="00165E8F">
              <w:rPr>
                <w:rFonts w:ascii="Courier New" w:eastAsia="Times New Roman" w:hAnsi="Courier New" w:cs="Courier New"/>
                <w:color w:val="000000"/>
                <w:sz w:val="20"/>
                <w:szCs w:val="20"/>
                <w:lang w:eastAsia="en-GB"/>
              </w:rPr>
              <w:t>doSomething</w:t>
            </w:r>
            <w:proofErr w:type="spellEnd"/>
            <w:r w:rsidRPr="00165E8F">
              <w:rPr>
                <w:rFonts w:ascii="Courier New" w:eastAsia="Times New Roman" w:hAnsi="Courier New" w:cs="Courier New"/>
                <w:color w:val="000000"/>
                <w:sz w:val="20"/>
                <w:szCs w:val="20"/>
                <w:lang w:eastAsia="en-GB"/>
              </w:rPr>
              <w:t>(</w:t>
            </w:r>
            <w:proofErr w:type="gramEnd"/>
            <w:r w:rsidRPr="00165E8F">
              <w:rPr>
                <w:rFonts w:ascii="Courier New" w:eastAsia="Times New Roman" w:hAnsi="Courier New" w:cs="Courier New"/>
                <w:color w:val="000000"/>
                <w:sz w:val="20"/>
                <w:szCs w:val="20"/>
                <w:lang w:eastAsia="en-GB"/>
              </w:rPr>
              <w:t>){logger_.log(</w:t>
            </w:r>
            <w:r w:rsidRPr="00165E8F">
              <w:rPr>
                <w:rFonts w:ascii="Courier New" w:eastAsia="Times New Roman" w:hAnsi="Courier New" w:cs="Courier New"/>
                <w:color w:val="600030"/>
                <w:sz w:val="20"/>
                <w:szCs w:val="20"/>
                <w:lang w:eastAsia="en-GB"/>
              </w:rPr>
              <w:t>"doing something"</w:t>
            </w:r>
            <w:r w:rsidRPr="00165E8F">
              <w:rPr>
                <w:rFonts w:ascii="Courier New" w:eastAsia="Times New Roman" w:hAnsi="Courier New" w:cs="Courier New"/>
                <w:color w:val="000000"/>
                <w:sz w:val="20"/>
                <w:szCs w:val="20"/>
                <w:lang w:eastAsia="en-GB"/>
              </w:rPr>
              <w:t>);};</w:t>
            </w:r>
          </w:p>
          <w:p w14:paraId="047E12CE"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73A4127E"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private</w:t>
            </w:r>
            <w:r w:rsidRPr="00165E8F">
              <w:rPr>
                <w:rFonts w:ascii="Courier New" w:eastAsia="Times New Roman" w:hAnsi="Courier New" w:cs="Courier New"/>
                <w:color w:val="000000"/>
                <w:sz w:val="20"/>
                <w:szCs w:val="20"/>
                <w:lang w:eastAsia="en-GB"/>
              </w:rPr>
              <w:t>:</w:t>
            </w:r>
          </w:p>
          <w:p w14:paraId="78666BAC"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Logger&amp; logger</w:t>
            </w:r>
            <w:proofErr w:type="gramStart"/>
            <w:r w:rsidRPr="00165E8F">
              <w:rPr>
                <w:rFonts w:ascii="Courier New" w:eastAsia="Times New Roman" w:hAnsi="Courier New" w:cs="Courier New"/>
                <w:color w:val="000000"/>
                <w:sz w:val="20"/>
                <w:szCs w:val="20"/>
                <w:lang w:eastAsia="en-GB"/>
              </w:rPr>
              <w:t>_;</w:t>
            </w:r>
            <w:proofErr w:type="gramEnd"/>
          </w:p>
          <w:p w14:paraId="0C3DA816"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4661E8C"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p w14:paraId="4CAEB06F"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4B3686A"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7000"/>
                <w:sz w:val="20"/>
                <w:szCs w:val="20"/>
                <w:lang w:eastAsia="en-GB"/>
              </w:rPr>
              <w:t xml:space="preserve">//4.) Create an instance of the class in main and pass it to each function/class that needs </w:t>
            </w:r>
            <w:proofErr w:type="gramStart"/>
            <w:r w:rsidRPr="00165E8F">
              <w:rPr>
                <w:rFonts w:ascii="Courier New" w:eastAsia="Times New Roman" w:hAnsi="Courier New" w:cs="Courier New"/>
                <w:color w:val="007000"/>
                <w:sz w:val="20"/>
                <w:szCs w:val="20"/>
                <w:lang w:eastAsia="en-GB"/>
              </w:rPr>
              <w:t>an</w:t>
            </w:r>
            <w:proofErr w:type="gramEnd"/>
            <w:r w:rsidRPr="00165E8F">
              <w:rPr>
                <w:rFonts w:ascii="Courier New" w:eastAsia="Times New Roman" w:hAnsi="Courier New" w:cs="Courier New"/>
                <w:color w:val="007000"/>
                <w:sz w:val="20"/>
                <w:szCs w:val="20"/>
                <w:lang w:eastAsia="en-GB"/>
              </w:rPr>
              <w:t xml:space="preserve"> logger</w:t>
            </w:r>
          </w:p>
          <w:p w14:paraId="51B99F65"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int</w:t>
            </w: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main(</w:t>
            </w:r>
            <w:proofErr w:type="gramEnd"/>
            <w:r w:rsidRPr="00165E8F">
              <w:rPr>
                <w:rFonts w:ascii="Courier New" w:eastAsia="Times New Roman" w:hAnsi="Courier New" w:cs="Courier New"/>
                <w:color w:val="000000"/>
                <w:sz w:val="20"/>
                <w:szCs w:val="20"/>
                <w:lang w:eastAsia="en-GB"/>
              </w:rPr>
              <w:t>)</w:t>
            </w:r>
          </w:p>
          <w:p w14:paraId="5924CD51"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p w14:paraId="73E57E47"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std::</w:t>
            </w:r>
            <w:proofErr w:type="spellStart"/>
            <w:proofErr w:type="gramEnd"/>
            <w:r w:rsidRPr="00165E8F">
              <w:rPr>
                <w:rFonts w:ascii="Courier New" w:eastAsia="Times New Roman" w:hAnsi="Courier New" w:cs="Courier New"/>
                <w:color w:val="000000"/>
                <w:sz w:val="20"/>
                <w:szCs w:val="20"/>
                <w:lang w:eastAsia="en-GB"/>
              </w:rPr>
              <w:t>auto_ptr</w:t>
            </w:r>
            <w:proofErr w:type="spellEnd"/>
            <w:r w:rsidRPr="00165E8F">
              <w:rPr>
                <w:rFonts w:ascii="Courier New" w:eastAsia="Times New Roman" w:hAnsi="Courier New" w:cs="Courier New"/>
                <w:color w:val="000000"/>
                <w:sz w:val="20"/>
                <w:szCs w:val="20"/>
                <w:lang w:eastAsia="en-GB"/>
              </w:rPr>
              <w:t xml:space="preserve">&lt;Logger&gt; </w:t>
            </w:r>
            <w:proofErr w:type="spellStart"/>
            <w:r w:rsidRPr="00165E8F">
              <w:rPr>
                <w:rFonts w:ascii="Courier New" w:eastAsia="Times New Roman" w:hAnsi="Courier New" w:cs="Courier New"/>
                <w:color w:val="000000"/>
                <w:sz w:val="20"/>
                <w:szCs w:val="20"/>
                <w:lang w:eastAsia="en-GB"/>
              </w:rPr>
              <w:t>theLoggerPtr</w:t>
            </w:r>
            <w:proofErr w:type="spellEnd"/>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new</w:t>
            </w:r>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CoutLogger</w:t>
            </w:r>
            <w:proofErr w:type="spellEnd"/>
            <w:r w:rsidRPr="00165E8F">
              <w:rPr>
                <w:rFonts w:ascii="Courier New" w:eastAsia="Times New Roman" w:hAnsi="Courier New" w:cs="Courier New"/>
                <w:color w:val="000000"/>
                <w:sz w:val="20"/>
                <w:szCs w:val="20"/>
                <w:lang w:eastAsia="en-GB"/>
              </w:rPr>
              <w:t>());</w:t>
            </w:r>
          </w:p>
          <w:p w14:paraId="462A7289"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7000"/>
                <w:sz w:val="20"/>
                <w:szCs w:val="20"/>
                <w:lang w:eastAsia="en-GB"/>
              </w:rPr>
              <w:t>// could also be any other logger, or we could decorate this logger, ...</w:t>
            </w:r>
          </w:p>
          <w:p w14:paraId="6578DEA3"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902107E"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Logger&amp; </w:t>
            </w:r>
            <w:proofErr w:type="spellStart"/>
            <w:r w:rsidRPr="00165E8F">
              <w:rPr>
                <w:rFonts w:ascii="Courier New" w:eastAsia="Times New Roman" w:hAnsi="Courier New" w:cs="Courier New"/>
                <w:color w:val="000000"/>
                <w:sz w:val="20"/>
                <w:szCs w:val="20"/>
                <w:lang w:eastAsia="en-GB"/>
              </w:rPr>
              <w:t>theLogger</w:t>
            </w:r>
            <w:proofErr w:type="spellEnd"/>
            <w:r w:rsidRPr="00165E8F">
              <w:rPr>
                <w:rFonts w:ascii="Courier New" w:eastAsia="Times New Roman" w:hAnsi="Courier New" w:cs="Courier New"/>
                <w:color w:val="000000"/>
                <w:sz w:val="20"/>
                <w:szCs w:val="20"/>
                <w:lang w:eastAsia="en-GB"/>
              </w:rPr>
              <w:t xml:space="preserve"> = *</w:t>
            </w:r>
            <w:proofErr w:type="spellStart"/>
            <w:r w:rsidRPr="00165E8F">
              <w:rPr>
                <w:rFonts w:ascii="Courier New" w:eastAsia="Times New Roman" w:hAnsi="Courier New" w:cs="Courier New"/>
                <w:color w:val="000000"/>
                <w:sz w:val="20"/>
                <w:szCs w:val="20"/>
                <w:lang w:eastAsia="en-GB"/>
              </w:rPr>
              <w:t>theLoggerPtr</w:t>
            </w:r>
            <w:proofErr w:type="spellEnd"/>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7000"/>
                <w:sz w:val="20"/>
                <w:szCs w:val="20"/>
                <w:lang w:eastAsia="en-GB"/>
              </w:rPr>
              <w:t>// for convenience</w:t>
            </w:r>
          </w:p>
          <w:p w14:paraId="0F3FA697"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myFunction</w:t>
            </w:r>
            <w:proofErr w:type="spellEnd"/>
            <w:r w:rsidRPr="00165E8F">
              <w:rPr>
                <w:rFonts w:ascii="Courier New" w:eastAsia="Times New Roman" w:hAnsi="Courier New" w:cs="Courier New"/>
                <w:color w:val="000000"/>
                <w:sz w:val="20"/>
                <w:szCs w:val="20"/>
                <w:lang w:eastAsia="en-GB"/>
              </w:rPr>
              <w:t>(</w:t>
            </w:r>
            <w:proofErr w:type="spellStart"/>
            <w:r w:rsidRPr="00165E8F">
              <w:rPr>
                <w:rFonts w:ascii="Courier New" w:eastAsia="Times New Roman" w:hAnsi="Courier New" w:cs="Courier New"/>
                <w:color w:val="000000"/>
                <w:sz w:val="20"/>
                <w:szCs w:val="20"/>
                <w:lang w:eastAsia="en-GB"/>
              </w:rPr>
              <w:t>theLogger</w:t>
            </w:r>
            <w:proofErr w:type="spellEnd"/>
            <w:proofErr w:type="gramStart"/>
            <w:r w:rsidRPr="00165E8F">
              <w:rPr>
                <w:rFonts w:ascii="Courier New" w:eastAsia="Times New Roman" w:hAnsi="Courier New" w:cs="Courier New"/>
                <w:color w:val="000000"/>
                <w:sz w:val="20"/>
                <w:szCs w:val="20"/>
                <w:lang w:eastAsia="en-GB"/>
              </w:rPr>
              <w:t>);</w:t>
            </w:r>
            <w:proofErr w:type="gramEnd"/>
          </w:p>
          <w:p w14:paraId="17E6A927"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MyClass</w:t>
            </w:r>
            <w:proofErr w:type="spellEnd"/>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myClass</w:t>
            </w:r>
            <w:proofErr w:type="spellEnd"/>
            <w:r w:rsidRPr="00165E8F">
              <w:rPr>
                <w:rFonts w:ascii="Courier New" w:eastAsia="Times New Roman" w:hAnsi="Courier New" w:cs="Courier New"/>
                <w:color w:val="000000"/>
                <w:sz w:val="20"/>
                <w:szCs w:val="20"/>
                <w:lang w:eastAsia="en-GB"/>
              </w:rPr>
              <w:t>(</w:t>
            </w:r>
            <w:proofErr w:type="spellStart"/>
            <w:r w:rsidRPr="00165E8F">
              <w:rPr>
                <w:rFonts w:ascii="Courier New" w:eastAsia="Times New Roman" w:hAnsi="Courier New" w:cs="Courier New"/>
                <w:color w:val="000000"/>
                <w:sz w:val="20"/>
                <w:szCs w:val="20"/>
                <w:lang w:eastAsia="en-GB"/>
              </w:rPr>
              <w:t>theLogger</w:t>
            </w:r>
            <w:proofErr w:type="spellEnd"/>
            <w:proofErr w:type="gramStart"/>
            <w:r w:rsidRPr="00165E8F">
              <w:rPr>
                <w:rFonts w:ascii="Courier New" w:eastAsia="Times New Roman" w:hAnsi="Courier New" w:cs="Courier New"/>
                <w:color w:val="000000"/>
                <w:sz w:val="20"/>
                <w:szCs w:val="20"/>
                <w:lang w:eastAsia="en-GB"/>
              </w:rPr>
              <w:t>);</w:t>
            </w:r>
            <w:proofErr w:type="gramEnd"/>
          </w:p>
          <w:p w14:paraId="06F3FCC9"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93566A9"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return</w:t>
            </w: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0;</w:t>
            </w:r>
            <w:proofErr w:type="gramEnd"/>
          </w:p>
          <w:p w14:paraId="70B051B6"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tc>
        <w:tc>
          <w:tcPr>
            <w:tcW w:w="0" w:type="auto"/>
            <w:vAlign w:val="center"/>
            <w:hideMark/>
          </w:tcPr>
          <w:p w14:paraId="373B97AC" w14:textId="77777777" w:rsidR="00165E8F" w:rsidRPr="00165E8F" w:rsidRDefault="00165E8F" w:rsidP="00165E8F">
            <w:pPr>
              <w:spacing w:after="0" w:line="240" w:lineRule="auto"/>
              <w:rPr>
                <w:rFonts w:ascii="Verdana" w:eastAsia="Times New Roman" w:hAnsi="Verdana" w:cs="Times New Roman"/>
                <w:color w:val="000000"/>
                <w:sz w:val="18"/>
                <w:szCs w:val="18"/>
                <w:lang w:eastAsia="en-GB"/>
              </w:rPr>
            </w:pPr>
            <w:hyperlink r:id="rId29" w:tgtFrame="_top" w:tooltip="Open C++ Shell (in a new window)" w:history="1">
              <w:r w:rsidRPr="00165E8F">
                <w:rPr>
                  <w:rFonts w:ascii="Verdana" w:eastAsia="Times New Roman" w:hAnsi="Verdana" w:cs="Times New Roman"/>
                  <w:color w:val="000070"/>
                  <w:sz w:val="18"/>
                  <w:szCs w:val="18"/>
                  <w:lang w:eastAsia="en-GB"/>
                </w:rPr>
                <w:t xml:space="preserve"> Edit &amp; </w:t>
              </w:r>
              <w:proofErr w:type="gramStart"/>
              <w:r w:rsidRPr="00165E8F">
                <w:rPr>
                  <w:rFonts w:ascii="Verdana" w:eastAsia="Times New Roman" w:hAnsi="Verdana" w:cs="Times New Roman"/>
                  <w:color w:val="000070"/>
                  <w:sz w:val="18"/>
                  <w:szCs w:val="18"/>
                  <w:lang w:eastAsia="en-GB"/>
                </w:rPr>
                <w:t>Run</w:t>
              </w:r>
              <w:proofErr w:type="gramEnd"/>
            </w:hyperlink>
          </w:p>
        </w:tc>
      </w:tr>
    </w:tbl>
    <w:p w14:paraId="37CD0058" w14:textId="77777777" w:rsidR="00165E8F" w:rsidRPr="00165E8F" w:rsidRDefault="00165E8F" w:rsidP="00165E8F">
      <w:pPr>
        <w:shd w:val="clear" w:color="auto" w:fill="FFFFFF"/>
        <w:spacing w:after="24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Why do I do it this way?</w:t>
      </w:r>
      <w:r w:rsidRPr="00165E8F">
        <w:rPr>
          <w:rFonts w:ascii="Verdana" w:eastAsia="Times New Roman" w:hAnsi="Verdana" w:cs="Times New Roman"/>
          <w:color w:val="000000"/>
          <w:sz w:val="18"/>
          <w:szCs w:val="18"/>
          <w:lang w:eastAsia="en-GB"/>
        </w:rPr>
        <w:br/>
        <w:t>It's more to code and less convenient to use than the "usual" approach but I gain the following advantages:</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I don't depend upon global state and state which resources I need</w:t>
      </w:r>
      <w:r w:rsidRPr="00165E8F">
        <w:rPr>
          <w:rFonts w:ascii="Verdana" w:eastAsia="Times New Roman" w:hAnsi="Verdana" w:cs="Times New Roman"/>
          <w:color w:val="000000"/>
          <w:sz w:val="18"/>
          <w:szCs w:val="18"/>
          <w:lang w:eastAsia="en-GB"/>
        </w:rPr>
        <w:br/>
        <w:t>* I have control over creation and destruction of the logger especially when it comes to singleton interaction (if logger uses printer and v.v.)</w:t>
      </w:r>
      <w:r w:rsidRPr="00165E8F">
        <w:rPr>
          <w:rFonts w:ascii="Verdana" w:eastAsia="Times New Roman" w:hAnsi="Verdana" w:cs="Times New Roman"/>
          <w:color w:val="000000"/>
          <w:sz w:val="18"/>
          <w:szCs w:val="18"/>
          <w:lang w:eastAsia="en-GB"/>
        </w:rPr>
        <w:br/>
        <w:t>* I can have a separate "singleton" logger for each thread that logs to a separate file and therefore have no threading related problems</w:t>
      </w:r>
      <w:r w:rsidRPr="00165E8F">
        <w:rPr>
          <w:rFonts w:ascii="Verdana" w:eastAsia="Times New Roman" w:hAnsi="Verdana" w:cs="Times New Roman"/>
          <w:color w:val="000000"/>
          <w:sz w:val="18"/>
          <w:szCs w:val="18"/>
          <w:lang w:eastAsia="en-GB"/>
        </w:rPr>
        <w:br/>
        <w:t>* I can easily pass it to my libraries</w:t>
      </w:r>
      <w:r w:rsidRPr="00165E8F">
        <w:rPr>
          <w:rFonts w:ascii="Verdana" w:eastAsia="Times New Roman" w:hAnsi="Verdana" w:cs="Times New Roman"/>
          <w:color w:val="000000"/>
          <w:sz w:val="18"/>
          <w:szCs w:val="18"/>
          <w:lang w:eastAsia="en-GB"/>
        </w:rPr>
        <w:br/>
        <w:t>* I can easily test a function/class by using a special "</w:t>
      </w:r>
      <w:proofErr w:type="spellStart"/>
      <w:r w:rsidRPr="00165E8F">
        <w:rPr>
          <w:rFonts w:ascii="Verdana" w:eastAsia="Times New Roman" w:hAnsi="Verdana" w:cs="Times New Roman"/>
          <w:color w:val="000000"/>
          <w:sz w:val="18"/>
          <w:szCs w:val="18"/>
          <w:lang w:eastAsia="en-GB"/>
        </w:rPr>
        <w:t>TestLogger</w:t>
      </w:r>
      <w:proofErr w:type="spellEnd"/>
      <w:r w:rsidRPr="00165E8F">
        <w:rPr>
          <w:rFonts w:ascii="Verdana" w:eastAsia="Times New Roman" w:hAnsi="Verdana" w:cs="Times New Roman"/>
          <w:color w:val="000000"/>
          <w:sz w:val="18"/>
          <w:szCs w:val="18"/>
          <w:lang w:eastAsia="en-GB"/>
        </w:rPr>
        <w:t>"</w:t>
      </w:r>
      <w:r w:rsidRPr="00165E8F">
        <w:rPr>
          <w:rFonts w:ascii="Verdana" w:eastAsia="Times New Roman" w:hAnsi="Verdana" w:cs="Times New Roman"/>
          <w:color w:val="000000"/>
          <w:sz w:val="18"/>
          <w:szCs w:val="18"/>
          <w:lang w:eastAsia="en-GB"/>
        </w:rPr>
        <w:br/>
        <w:t>* I can build a logger depending on a config file for instance at application start</w:t>
      </w:r>
      <w:r w:rsidRPr="00165E8F">
        <w:rPr>
          <w:rFonts w:ascii="Verdana" w:eastAsia="Times New Roman" w:hAnsi="Verdana" w:cs="Times New Roman"/>
          <w:color w:val="000000"/>
          <w:sz w:val="18"/>
          <w:szCs w:val="18"/>
          <w:lang w:eastAsia="en-GB"/>
        </w:rPr>
        <w:br/>
        <w:t>* If you name the logger reference consistently in all your classes then it feels like a global singleton logger so there is no added complexity for the main part of your code</w:t>
      </w:r>
      <w:r w:rsidRPr="00165E8F">
        <w:rPr>
          <w:rFonts w:ascii="Verdana" w:eastAsia="Times New Roman" w:hAnsi="Verdana" w:cs="Times New Roman"/>
          <w:color w:val="000000"/>
          <w:sz w:val="18"/>
          <w:szCs w:val="18"/>
          <w:lang w:eastAsia="en-GB"/>
        </w:rPr>
        <w:br/>
        <w:t xml:space="preserve">* You have all the options that </w:t>
      </w:r>
      <w:proofErr w:type="spellStart"/>
      <w:r w:rsidRPr="00165E8F">
        <w:rPr>
          <w:rFonts w:ascii="Verdana" w:eastAsia="Times New Roman" w:hAnsi="Verdana" w:cs="Times New Roman"/>
          <w:color w:val="000000"/>
          <w:sz w:val="18"/>
          <w:szCs w:val="18"/>
          <w:lang w:eastAsia="en-GB"/>
        </w:rPr>
        <w:t>oo</w:t>
      </w:r>
      <w:proofErr w:type="spellEnd"/>
      <w:r w:rsidRPr="00165E8F">
        <w:rPr>
          <w:rFonts w:ascii="Verdana" w:eastAsia="Times New Roman" w:hAnsi="Verdana" w:cs="Times New Roman"/>
          <w:color w:val="000000"/>
          <w:sz w:val="18"/>
          <w:szCs w:val="18"/>
          <w:lang w:eastAsia="en-GB"/>
        </w:rPr>
        <w:t xml:space="preserve"> offers: e.g. decorate your logger (e.g. filter some messages, redirect some to another file etc.)</w:t>
      </w:r>
    </w:p>
    <w:p w14:paraId="4E930529" w14:textId="7C2BC636"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r w:rsidRPr="00165E8F">
        <w:rPr>
          <w:rFonts w:ascii="Verdana" w:eastAsia="Times New Roman" w:hAnsi="Verdana" w:cs="Times New Roman"/>
          <w:noProof/>
          <w:color w:val="000070"/>
          <w:sz w:val="15"/>
          <w:szCs w:val="15"/>
          <w:lang w:eastAsia="en-GB"/>
        </w:rPr>
        <w:drawing>
          <wp:inline distT="0" distB="0" distL="0" distR="0" wp14:anchorId="734B9F5A" wp14:editId="3A8ADC22">
            <wp:extent cx="156210" cy="78105"/>
            <wp:effectExtent l="0" t="0" r="0" b="0"/>
            <wp:docPr id="9" name="Picture 9">
              <a:hlinkClick xmlns:a="http://schemas.openxmlformats.org/drawingml/2006/main" r:id="rId30" tooltip="&quot;Link to this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0" tooltip="&quot;Link to this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78105"/>
                    </a:xfrm>
                    <a:prstGeom prst="rect">
                      <a:avLst/>
                    </a:prstGeom>
                    <a:noFill/>
                    <a:ln>
                      <a:noFill/>
                    </a:ln>
                  </pic:spPr>
                </pic:pic>
              </a:graphicData>
            </a:graphic>
          </wp:inline>
        </w:drawing>
      </w:r>
      <w:r w:rsidRPr="00165E8F">
        <w:rPr>
          <w:rFonts w:ascii="Verdana" w:eastAsia="Times New Roman" w:hAnsi="Verdana" w:cs="Times New Roman"/>
          <w:color w:val="000000"/>
          <w:sz w:val="15"/>
          <w:szCs w:val="15"/>
          <w:lang w:eastAsia="en-GB"/>
        </w:rPr>
        <w:t xml:space="preserve"> Jun 1, </w:t>
      </w:r>
      <w:proofErr w:type="gramStart"/>
      <w:r w:rsidRPr="00165E8F">
        <w:rPr>
          <w:rFonts w:ascii="Verdana" w:eastAsia="Times New Roman" w:hAnsi="Verdana" w:cs="Times New Roman"/>
          <w:color w:val="000000"/>
          <w:sz w:val="15"/>
          <w:szCs w:val="15"/>
          <w:lang w:eastAsia="en-GB"/>
        </w:rPr>
        <w:t>2011</w:t>
      </w:r>
      <w:proofErr w:type="gramEnd"/>
      <w:r w:rsidRPr="00165E8F">
        <w:rPr>
          <w:rFonts w:ascii="Verdana" w:eastAsia="Times New Roman" w:hAnsi="Verdana" w:cs="Times New Roman"/>
          <w:color w:val="000000"/>
          <w:sz w:val="15"/>
          <w:szCs w:val="15"/>
          <w:lang w:eastAsia="en-GB"/>
        </w:rPr>
        <w:t xml:space="preserve"> at 3:49pm</w:t>
      </w:r>
    </w:p>
    <w:p w14:paraId="7939E3E3" w14:textId="77777777" w:rsidR="00165E8F" w:rsidRPr="00165E8F" w:rsidRDefault="00165E8F" w:rsidP="00165E8F">
      <w:pPr>
        <w:shd w:val="clear" w:color="auto" w:fill="F0F0FF"/>
        <w:spacing w:after="75" w:line="240" w:lineRule="auto"/>
        <w:rPr>
          <w:rFonts w:ascii="Verdana" w:eastAsia="Times New Roman" w:hAnsi="Verdana" w:cs="Times New Roman"/>
          <w:color w:val="000000"/>
          <w:sz w:val="15"/>
          <w:szCs w:val="15"/>
          <w:lang w:eastAsia="en-GB"/>
        </w:rPr>
      </w:pPr>
      <w:hyperlink r:id="rId31" w:history="1">
        <w:proofErr w:type="spellStart"/>
        <w:r w:rsidRPr="00165E8F">
          <w:rPr>
            <w:rFonts w:ascii="Verdana" w:eastAsia="Times New Roman" w:hAnsi="Verdana" w:cs="Times New Roman"/>
            <w:b/>
            <w:bCs/>
            <w:color w:val="000070"/>
            <w:sz w:val="15"/>
            <w:szCs w:val="15"/>
            <w:lang w:eastAsia="en-GB"/>
          </w:rPr>
          <w:t>Disch</w:t>
        </w:r>
        <w:proofErr w:type="spellEnd"/>
        <w:r w:rsidRPr="00165E8F">
          <w:rPr>
            <w:rFonts w:ascii="Verdana" w:eastAsia="Times New Roman" w:hAnsi="Verdana" w:cs="Times New Roman"/>
            <w:color w:val="000070"/>
            <w:sz w:val="15"/>
            <w:szCs w:val="15"/>
            <w:lang w:eastAsia="en-GB"/>
          </w:rPr>
          <w:t> (13742)</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10"/>
      </w:tblGrid>
      <w:tr w:rsidR="00165E8F" w:rsidRPr="00165E8F" w14:paraId="3BD7B826" w14:textId="77777777" w:rsidTr="00165E8F">
        <w:trPr>
          <w:tblCellSpacing w:w="15" w:type="dxa"/>
        </w:trPr>
        <w:tc>
          <w:tcPr>
            <w:tcW w:w="0" w:type="auto"/>
            <w:tcBorders>
              <w:top w:val="dotted" w:sz="6" w:space="0" w:color="C0C0C0"/>
              <w:left w:val="dotted" w:sz="6" w:space="0" w:color="C0C0C0"/>
              <w:bottom w:val="dotted" w:sz="6" w:space="0" w:color="C0C0C0"/>
              <w:right w:val="dotted" w:sz="6" w:space="0" w:color="C0C0C0"/>
            </w:tcBorders>
            <w:shd w:val="clear" w:color="auto" w:fill="EFEFEF"/>
            <w:vAlign w:val="center"/>
            <w:hideMark/>
          </w:tcPr>
          <w:p w14:paraId="3CE86E2E" w14:textId="77777777" w:rsidR="00165E8F" w:rsidRPr="00165E8F" w:rsidRDefault="00165E8F" w:rsidP="00165E8F">
            <w:pPr>
              <w:spacing w:after="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 xml:space="preserve">What is the need for copying all the mutexes </w:t>
            </w:r>
            <w:proofErr w:type="gramStart"/>
            <w:r w:rsidRPr="00165E8F">
              <w:rPr>
                <w:rFonts w:ascii="Verdana" w:eastAsia="Times New Roman" w:hAnsi="Verdana" w:cs="Times New Roman"/>
                <w:color w:val="000000"/>
                <w:sz w:val="18"/>
                <w:szCs w:val="18"/>
                <w:lang w:eastAsia="en-GB"/>
              </w:rPr>
              <w:t>about.</w:t>
            </w:r>
            <w:proofErr w:type="gramEnd"/>
            <w:r w:rsidRPr="00165E8F">
              <w:rPr>
                <w:rFonts w:ascii="Verdana" w:eastAsia="Times New Roman" w:hAnsi="Verdana" w:cs="Times New Roman"/>
                <w:color w:val="000000"/>
                <w:sz w:val="18"/>
                <w:szCs w:val="18"/>
                <w:lang w:eastAsia="en-GB"/>
              </w:rPr>
              <w:t xml:space="preserve"> Can't you just make the mutex a static member of the access class? (I only ask because </w:t>
            </w:r>
            <w:proofErr w:type="gramStart"/>
            <w:r w:rsidRPr="00165E8F">
              <w:rPr>
                <w:rFonts w:ascii="Verdana" w:eastAsia="Times New Roman" w:hAnsi="Verdana" w:cs="Times New Roman"/>
                <w:color w:val="000000"/>
                <w:sz w:val="18"/>
                <w:szCs w:val="18"/>
                <w:lang w:eastAsia="en-GB"/>
              </w:rPr>
              <w:t>sf::</w:t>
            </w:r>
            <w:proofErr w:type="gramEnd"/>
            <w:r w:rsidRPr="00165E8F">
              <w:rPr>
                <w:rFonts w:ascii="Verdana" w:eastAsia="Times New Roman" w:hAnsi="Verdana" w:cs="Times New Roman"/>
                <w:color w:val="000000"/>
                <w:sz w:val="18"/>
                <w:szCs w:val="18"/>
                <w:lang w:eastAsia="en-GB"/>
              </w:rPr>
              <w:t xml:space="preserve">Mutex is </w:t>
            </w:r>
            <w:proofErr w:type="spellStart"/>
            <w:r w:rsidRPr="00165E8F">
              <w:rPr>
                <w:rFonts w:ascii="Verdana" w:eastAsia="Times New Roman" w:hAnsi="Verdana" w:cs="Times New Roman"/>
                <w:color w:val="000000"/>
                <w:sz w:val="18"/>
                <w:szCs w:val="18"/>
                <w:lang w:eastAsia="en-GB"/>
              </w:rPr>
              <w:t>NonCopyable</w:t>
            </w:r>
            <w:proofErr w:type="spellEnd"/>
            <w:r w:rsidRPr="00165E8F">
              <w:rPr>
                <w:rFonts w:ascii="Verdana" w:eastAsia="Times New Roman" w:hAnsi="Verdana" w:cs="Times New Roman"/>
                <w:color w:val="000000"/>
                <w:sz w:val="18"/>
                <w:szCs w:val="18"/>
                <w:lang w:eastAsia="en-GB"/>
              </w:rPr>
              <w:t xml:space="preserve"> and I don't really want another library...)</w:t>
            </w:r>
          </w:p>
        </w:tc>
      </w:tr>
    </w:tbl>
    <w:p w14:paraId="5DC050AF" w14:textId="77777777" w:rsidR="00165E8F" w:rsidRPr="00165E8F" w:rsidRDefault="00165E8F" w:rsidP="00165E8F">
      <w:pPr>
        <w:shd w:val="clear" w:color="auto" w:fill="FFFFFF"/>
        <w:spacing w:after="24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I wasn't copying the mutex, I was taking a reference to it.</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xml:space="preserve">The reason for this is because I wanted the singleton to own the mutex since that seemed more logical. Although I suppose you're right, the </w:t>
      </w:r>
      <w:proofErr w:type="spellStart"/>
      <w:r w:rsidRPr="00165E8F">
        <w:rPr>
          <w:rFonts w:ascii="Verdana" w:eastAsia="Times New Roman" w:hAnsi="Verdana" w:cs="Times New Roman"/>
          <w:color w:val="000000"/>
          <w:sz w:val="18"/>
          <w:szCs w:val="18"/>
          <w:lang w:eastAsia="en-GB"/>
        </w:rPr>
        <w:t>SingletonAccess</w:t>
      </w:r>
      <w:proofErr w:type="spellEnd"/>
      <w:r w:rsidRPr="00165E8F">
        <w:rPr>
          <w:rFonts w:ascii="Verdana" w:eastAsia="Times New Roman" w:hAnsi="Verdana" w:cs="Times New Roman"/>
          <w:color w:val="000000"/>
          <w:sz w:val="18"/>
          <w:szCs w:val="18"/>
          <w:lang w:eastAsia="en-GB"/>
        </w:rPr>
        <w:t xml:space="preserve"> object could just as easily own it. That might make things simpler overall (and it does, by the looks of your code)</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lastRenderedPageBreak/>
        <w:br/>
        <w:t xml:space="preserve">But then you </w:t>
      </w:r>
      <w:proofErr w:type="gramStart"/>
      <w:r w:rsidRPr="00165E8F">
        <w:rPr>
          <w:rFonts w:ascii="Verdana" w:eastAsia="Times New Roman" w:hAnsi="Verdana" w:cs="Times New Roman"/>
          <w:color w:val="000000"/>
          <w:sz w:val="18"/>
          <w:szCs w:val="18"/>
          <w:lang w:eastAsia="en-GB"/>
        </w:rPr>
        <w:t>have to</w:t>
      </w:r>
      <w:proofErr w:type="gramEnd"/>
      <w:r w:rsidRPr="00165E8F">
        <w:rPr>
          <w:rFonts w:ascii="Verdana" w:eastAsia="Times New Roman" w:hAnsi="Verdana" w:cs="Times New Roman"/>
          <w:color w:val="000000"/>
          <w:sz w:val="18"/>
          <w:szCs w:val="18"/>
          <w:lang w:eastAsia="en-GB"/>
        </w:rPr>
        <w:t xml:space="preserve"> instantiate it.... instantiating a static member of a template class... I'm not sure how that 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58"/>
      </w:tblGrid>
      <w:tr w:rsidR="00165E8F" w:rsidRPr="00165E8F" w14:paraId="10F7F417" w14:textId="77777777" w:rsidTr="00165E8F">
        <w:trPr>
          <w:tblCellSpacing w:w="15" w:type="dxa"/>
        </w:trPr>
        <w:tc>
          <w:tcPr>
            <w:tcW w:w="0" w:type="auto"/>
            <w:tcBorders>
              <w:top w:val="dotted" w:sz="6" w:space="0" w:color="C0C0C0"/>
              <w:left w:val="dotted" w:sz="6" w:space="0" w:color="C0C0C0"/>
              <w:bottom w:val="dotted" w:sz="6" w:space="0" w:color="C0C0C0"/>
              <w:right w:val="dotted" w:sz="6" w:space="0" w:color="C0C0C0"/>
            </w:tcBorders>
            <w:shd w:val="clear" w:color="auto" w:fill="EFEFEF"/>
            <w:vAlign w:val="center"/>
            <w:hideMark/>
          </w:tcPr>
          <w:p w14:paraId="35E44355" w14:textId="77777777" w:rsidR="00165E8F" w:rsidRPr="00165E8F" w:rsidRDefault="00165E8F" w:rsidP="00165E8F">
            <w:pPr>
              <w:spacing w:after="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 xml:space="preserve">And should I make the </w:t>
            </w:r>
            <w:proofErr w:type="spellStart"/>
            <w:r w:rsidRPr="00165E8F">
              <w:rPr>
                <w:rFonts w:ascii="Verdana" w:eastAsia="Times New Roman" w:hAnsi="Verdana" w:cs="Times New Roman"/>
                <w:color w:val="000000"/>
                <w:sz w:val="18"/>
                <w:szCs w:val="18"/>
                <w:lang w:eastAsia="en-GB"/>
              </w:rPr>
              <w:t>SingletonAccess</w:t>
            </w:r>
            <w:proofErr w:type="spellEnd"/>
            <w:r w:rsidRPr="00165E8F">
              <w:rPr>
                <w:rFonts w:ascii="Verdana" w:eastAsia="Times New Roman" w:hAnsi="Verdana" w:cs="Times New Roman"/>
                <w:color w:val="000000"/>
                <w:sz w:val="18"/>
                <w:szCs w:val="18"/>
                <w:lang w:eastAsia="en-GB"/>
              </w:rPr>
              <w:t xml:space="preserve"> non copyable?</w:t>
            </w:r>
          </w:p>
        </w:tc>
      </w:tr>
    </w:tbl>
    <w:p w14:paraId="135BD287" w14:textId="77777777" w:rsidR="00165E8F" w:rsidRPr="00165E8F" w:rsidRDefault="00165E8F" w:rsidP="00165E8F">
      <w:pPr>
        <w:shd w:val="clear" w:color="auto" w:fill="FFFFFF"/>
        <w:spacing w:after="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xml:space="preserve">No, then you won't be able to return it from the </w:t>
      </w:r>
      <w:proofErr w:type="gramStart"/>
      <w:r w:rsidRPr="00165E8F">
        <w:rPr>
          <w:rFonts w:ascii="Verdana" w:eastAsia="Times New Roman" w:hAnsi="Verdana" w:cs="Times New Roman"/>
          <w:color w:val="000000"/>
          <w:sz w:val="18"/>
          <w:szCs w:val="18"/>
          <w:lang w:eastAsia="en-GB"/>
        </w:rPr>
        <w:t>Get(</w:t>
      </w:r>
      <w:proofErr w:type="gramEnd"/>
      <w:r w:rsidRPr="00165E8F">
        <w:rPr>
          <w:rFonts w:ascii="Verdana" w:eastAsia="Times New Roman" w:hAnsi="Verdana" w:cs="Times New Roman"/>
          <w:color w:val="000000"/>
          <w:sz w:val="18"/>
          <w:szCs w:val="18"/>
          <w:lang w:eastAsia="en-GB"/>
        </w:rPr>
        <w:t>) function which would defeat the whole point.</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You should make it non-assignable though.</w:t>
      </w:r>
    </w:p>
    <w:p w14:paraId="44A8330D" w14:textId="77777777" w:rsidR="00165E8F" w:rsidRPr="00165E8F" w:rsidRDefault="00165E8F" w:rsidP="00165E8F">
      <w:pPr>
        <w:shd w:val="clear" w:color="auto" w:fill="FFFFFF"/>
        <w:spacing w:after="75" w:line="240" w:lineRule="auto"/>
        <w:jc w:val="right"/>
        <w:rPr>
          <w:rFonts w:ascii="Verdana" w:eastAsia="Times New Roman" w:hAnsi="Verdana" w:cs="Times New Roman"/>
          <w:color w:val="000000"/>
          <w:sz w:val="18"/>
          <w:szCs w:val="18"/>
          <w:lang w:eastAsia="en-GB"/>
        </w:rPr>
      </w:pPr>
      <w:r w:rsidRPr="00165E8F">
        <w:rPr>
          <w:rFonts w:ascii="Verdana" w:eastAsia="Times New Roman" w:hAnsi="Verdana" w:cs="Times New Roman"/>
          <w:i/>
          <w:iCs/>
          <w:color w:val="000000"/>
          <w:sz w:val="15"/>
          <w:szCs w:val="15"/>
          <w:lang w:eastAsia="en-GB"/>
        </w:rPr>
        <w:t xml:space="preserve">Last edited on Jun 1, </w:t>
      </w:r>
      <w:proofErr w:type="gramStart"/>
      <w:r w:rsidRPr="00165E8F">
        <w:rPr>
          <w:rFonts w:ascii="Verdana" w:eastAsia="Times New Roman" w:hAnsi="Verdana" w:cs="Times New Roman"/>
          <w:i/>
          <w:iCs/>
          <w:color w:val="000000"/>
          <w:sz w:val="15"/>
          <w:szCs w:val="15"/>
          <w:lang w:eastAsia="en-GB"/>
        </w:rPr>
        <w:t>2011</w:t>
      </w:r>
      <w:proofErr w:type="gramEnd"/>
      <w:r w:rsidRPr="00165E8F">
        <w:rPr>
          <w:rFonts w:ascii="Verdana" w:eastAsia="Times New Roman" w:hAnsi="Verdana" w:cs="Times New Roman"/>
          <w:i/>
          <w:iCs/>
          <w:color w:val="000000"/>
          <w:sz w:val="15"/>
          <w:szCs w:val="15"/>
          <w:lang w:eastAsia="en-GB"/>
        </w:rPr>
        <w:t xml:space="preserve"> at 3:49pm</w:t>
      </w:r>
    </w:p>
    <w:p w14:paraId="03BB416F" w14:textId="222861D6"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r w:rsidRPr="00165E8F">
        <w:rPr>
          <w:rFonts w:ascii="Verdana" w:eastAsia="Times New Roman" w:hAnsi="Verdana" w:cs="Times New Roman"/>
          <w:noProof/>
          <w:color w:val="000070"/>
          <w:sz w:val="15"/>
          <w:szCs w:val="15"/>
          <w:lang w:eastAsia="en-GB"/>
        </w:rPr>
        <w:drawing>
          <wp:inline distT="0" distB="0" distL="0" distR="0" wp14:anchorId="372D29B8" wp14:editId="5F5D879C">
            <wp:extent cx="156210" cy="78105"/>
            <wp:effectExtent l="0" t="0" r="0" b="0"/>
            <wp:docPr id="8" name="Picture 8">
              <a:hlinkClick xmlns:a="http://schemas.openxmlformats.org/drawingml/2006/main" r:id="rId32" tooltip="&quot;Link to this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2" tooltip="&quot;Link to this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78105"/>
                    </a:xfrm>
                    <a:prstGeom prst="rect">
                      <a:avLst/>
                    </a:prstGeom>
                    <a:noFill/>
                    <a:ln>
                      <a:noFill/>
                    </a:ln>
                  </pic:spPr>
                </pic:pic>
              </a:graphicData>
            </a:graphic>
          </wp:inline>
        </w:drawing>
      </w:r>
      <w:r w:rsidRPr="00165E8F">
        <w:rPr>
          <w:rFonts w:ascii="Verdana" w:eastAsia="Times New Roman" w:hAnsi="Verdana" w:cs="Times New Roman"/>
          <w:color w:val="000000"/>
          <w:sz w:val="15"/>
          <w:szCs w:val="15"/>
          <w:lang w:eastAsia="en-GB"/>
        </w:rPr>
        <w:t xml:space="preserve"> Jun 1, </w:t>
      </w:r>
      <w:proofErr w:type="gramStart"/>
      <w:r w:rsidRPr="00165E8F">
        <w:rPr>
          <w:rFonts w:ascii="Verdana" w:eastAsia="Times New Roman" w:hAnsi="Verdana" w:cs="Times New Roman"/>
          <w:color w:val="000000"/>
          <w:sz w:val="15"/>
          <w:szCs w:val="15"/>
          <w:lang w:eastAsia="en-GB"/>
        </w:rPr>
        <w:t>2011</w:t>
      </w:r>
      <w:proofErr w:type="gramEnd"/>
      <w:r w:rsidRPr="00165E8F">
        <w:rPr>
          <w:rFonts w:ascii="Verdana" w:eastAsia="Times New Roman" w:hAnsi="Verdana" w:cs="Times New Roman"/>
          <w:color w:val="000000"/>
          <w:sz w:val="15"/>
          <w:szCs w:val="15"/>
          <w:lang w:eastAsia="en-GB"/>
        </w:rPr>
        <w:t xml:space="preserve"> at 6:31pm</w:t>
      </w:r>
    </w:p>
    <w:p w14:paraId="41C9EC48" w14:textId="77777777" w:rsidR="00165E8F" w:rsidRPr="00165E8F" w:rsidRDefault="00165E8F" w:rsidP="00165E8F">
      <w:pPr>
        <w:shd w:val="clear" w:color="auto" w:fill="F0F0FF"/>
        <w:spacing w:after="75" w:line="240" w:lineRule="auto"/>
        <w:rPr>
          <w:rFonts w:ascii="Verdana" w:eastAsia="Times New Roman" w:hAnsi="Verdana" w:cs="Times New Roman"/>
          <w:color w:val="000000"/>
          <w:sz w:val="15"/>
          <w:szCs w:val="15"/>
          <w:lang w:eastAsia="en-GB"/>
        </w:rPr>
      </w:pPr>
      <w:hyperlink r:id="rId33" w:history="1">
        <w:r w:rsidRPr="00165E8F">
          <w:rPr>
            <w:rFonts w:ascii="Verdana" w:eastAsia="Times New Roman" w:hAnsi="Verdana" w:cs="Times New Roman"/>
            <w:b/>
            <w:bCs/>
            <w:color w:val="000070"/>
            <w:sz w:val="15"/>
            <w:szCs w:val="15"/>
            <w:lang w:eastAsia="en-GB"/>
          </w:rPr>
          <w:t>anonymous23323124</w:t>
        </w:r>
        <w:r w:rsidRPr="00165E8F">
          <w:rPr>
            <w:rFonts w:ascii="Verdana" w:eastAsia="Times New Roman" w:hAnsi="Verdana" w:cs="Times New Roman"/>
            <w:color w:val="000070"/>
            <w:sz w:val="15"/>
            <w:szCs w:val="15"/>
            <w:lang w:eastAsia="en-GB"/>
          </w:rPr>
          <w:t> (1383)</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7"/>
      </w:tblGrid>
      <w:tr w:rsidR="00165E8F" w:rsidRPr="00165E8F" w14:paraId="43AA8C58" w14:textId="77777777" w:rsidTr="00165E8F">
        <w:trPr>
          <w:tblCellSpacing w:w="15" w:type="dxa"/>
        </w:trPr>
        <w:tc>
          <w:tcPr>
            <w:tcW w:w="0" w:type="auto"/>
            <w:tcBorders>
              <w:top w:val="dotted" w:sz="6" w:space="0" w:color="C0C0C0"/>
              <w:left w:val="dotted" w:sz="6" w:space="0" w:color="C0C0C0"/>
              <w:bottom w:val="dotted" w:sz="6" w:space="0" w:color="C0C0C0"/>
              <w:right w:val="dotted" w:sz="6" w:space="0" w:color="C0C0C0"/>
            </w:tcBorders>
            <w:shd w:val="clear" w:color="auto" w:fill="EFEFEF"/>
            <w:vAlign w:val="center"/>
            <w:hideMark/>
          </w:tcPr>
          <w:p w14:paraId="7A7A5F65" w14:textId="77777777" w:rsidR="00165E8F" w:rsidRPr="00165E8F" w:rsidRDefault="00165E8F" w:rsidP="00165E8F">
            <w:pPr>
              <w:spacing w:after="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I wasn't copying the mutex, I was taking a reference to it.</w:t>
            </w:r>
          </w:p>
        </w:tc>
      </w:tr>
    </w:tbl>
    <w:p w14:paraId="00D6E01E" w14:textId="77777777" w:rsidR="00165E8F" w:rsidRPr="00165E8F" w:rsidRDefault="00165E8F" w:rsidP="00165E8F">
      <w:pPr>
        <w:shd w:val="clear" w:color="auto" w:fill="FFFFFF"/>
        <w:spacing w:after="24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t>Sorry, yes. I didn't notice the ampersands last time...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2"/>
      </w:tblGrid>
      <w:tr w:rsidR="00165E8F" w:rsidRPr="00165E8F" w14:paraId="69C25FB6" w14:textId="77777777" w:rsidTr="00165E8F">
        <w:trPr>
          <w:tblCellSpacing w:w="15" w:type="dxa"/>
        </w:trPr>
        <w:tc>
          <w:tcPr>
            <w:tcW w:w="0" w:type="auto"/>
            <w:tcBorders>
              <w:top w:val="dotted" w:sz="6" w:space="0" w:color="C0C0C0"/>
              <w:left w:val="dotted" w:sz="6" w:space="0" w:color="C0C0C0"/>
              <w:bottom w:val="dotted" w:sz="6" w:space="0" w:color="C0C0C0"/>
              <w:right w:val="dotted" w:sz="6" w:space="0" w:color="C0C0C0"/>
            </w:tcBorders>
            <w:shd w:val="clear" w:color="auto" w:fill="EFEFEF"/>
            <w:vAlign w:val="center"/>
            <w:hideMark/>
          </w:tcPr>
          <w:p w14:paraId="4E6091B3" w14:textId="77777777" w:rsidR="00165E8F" w:rsidRPr="00165E8F" w:rsidRDefault="00165E8F" w:rsidP="00165E8F">
            <w:pPr>
              <w:spacing w:after="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 xml:space="preserve">won't be able to return it from the </w:t>
            </w:r>
            <w:proofErr w:type="gramStart"/>
            <w:r w:rsidRPr="00165E8F">
              <w:rPr>
                <w:rFonts w:ascii="Verdana" w:eastAsia="Times New Roman" w:hAnsi="Verdana" w:cs="Times New Roman"/>
                <w:color w:val="000000"/>
                <w:sz w:val="18"/>
                <w:szCs w:val="18"/>
                <w:lang w:eastAsia="en-GB"/>
              </w:rPr>
              <w:t>Get(</w:t>
            </w:r>
            <w:proofErr w:type="gramEnd"/>
            <w:r w:rsidRPr="00165E8F">
              <w:rPr>
                <w:rFonts w:ascii="Verdana" w:eastAsia="Times New Roman" w:hAnsi="Verdana" w:cs="Times New Roman"/>
                <w:color w:val="000000"/>
                <w:sz w:val="18"/>
                <w:szCs w:val="18"/>
                <w:lang w:eastAsia="en-GB"/>
              </w:rPr>
              <w:t>) function</w:t>
            </w:r>
          </w:p>
        </w:tc>
      </w:tr>
    </w:tbl>
    <w:p w14:paraId="60DEACB2" w14:textId="77777777" w:rsidR="00165E8F" w:rsidRPr="00165E8F" w:rsidRDefault="00165E8F" w:rsidP="00165E8F">
      <w:pPr>
        <w:shd w:val="clear" w:color="auto" w:fill="FFFFFF"/>
        <w:spacing w:after="0" w:line="240" w:lineRule="auto"/>
        <w:rPr>
          <w:rFonts w:ascii="Verdana" w:eastAsia="Times New Roman" w:hAnsi="Verdana" w:cs="Times New Roman"/>
          <w:color w:val="000000"/>
          <w:sz w:val="18"/>
          <w:szCs w:val="18"/>
          <w:lang w:eastAsia="en-GB"/>
        </w:rPr>
      </w:pPr>
      <w:del w:id="0" w:author="Unknown">
        <w:r w:rsidRPr="00165E8F">
          <w:rPr>
            <w:rFonts w:ascii="Verdana" w:eastAsia="Times New Roman" w:hAnsi="Verdana" w:cs="Times New Roman"/>
            <w:color w:val="000000"/>
            <w:sz w:val="18"/>
            <w:szCs w:val="18"/>
            <w:lang w:eastAsia="en-GB"/>
          </w:rPr>
          <w:delText>I was thinking about returning references. Or is that a bad idea?</w:delText>
        </w:r>
      </w:del>
      <w:r w:rsidRPr="00165E8F">
        <w:rPr>
          <w:rFonts w:ascii="Verdana" w:eastAsia="Times New Roman" w:hAnsi="Verdana" w:cs="Times New Roman"/>
          <w:color w:val="000000"/>
          <w:sz w:val="18"/>
          <w:szCs w:val="18"/>
          <w:lang w:eastAsia="en-GB"/>
        </w:rPr>
        <w:t> OK, it's a bad idea...</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@onur</w:t>
      </w:r>
      <w:r w:rsidRPr="00165E8F">
        <w:rPr>
          <w:rFonts w:ascii="Verdana" w:eastAsia="Times New Roman" w:hAnsi="Verdana" w:cs="Times New Roman"/>
          <w:color w:val="000000"/>
          <w:sz w:val="18"/>
          <w:szCs w:val="18"/>
          <w:lang w:eastAsia="en-GB"/>
        </w:rPr>
        <w:br/>
        <w:t xml:space="preserve">Seems like a good design. However, because my class is a library component which should be usable both individually and as part of a standalone engine, there would be conflict as to whether to instantiate the class in the user's code or the engine's code. </w:t>
      </w:r>
      <w:proofErr w:type="gramStart"/>
      <w:r w:rsidRPr="00165E8F">
        <w:rPr>
          <w:rFonts w:ascii="Verdana" w:eastAsia="Times New Roman" w:hAnsi="Verdana" w:cs="Times New Roman"/>
          <w:color w:val="000000"/>
          <w:sz w:val="18"/>
          <w:szCs w:val="18"/>
          <w:lang w:eastAsia="en-GB"/>
        </w:rPr>
        <w:t>Thus</w:t>
      </w:r>
      <w:proofErr w:type="gramEnd"/>
      <w:r w:rsidRPr="00165E8F">
        <w:rPr>
          <w:rFonts w:ascii="Verdana" w:eastAsia="Times New Roman" w:hAnsi="Verdana" w:cs="Times New Roman"/>
          <w:color w:val="000000"/>
          <w:sz w:val="18"/>
          <w:szCs w:val="18"/>
          <w:lang w:eastAsia="en-GB"/>
        </w:rPr>
        <w:t xml:space="preserve"> I shall stick to an (optional) thread safe singleton...</w:t>
      </w:r>
    </w:p>
    <w:p w14:paraId="599411DD" w14:textId="77777777" w:rsidR="00165E8F" w:rsidRPr="00165E8F" w:rsidRDefault="00165E8F" w:rsidP="00165E8F">
      <w:pPr>
        <w:shd w:val="clear" w:color="auto" w:fill="FFFFFF"/>
        <w:spacing w:after="75" w:line="240" w:lineRule="auto"/>
        <w:jc w:val="right"/>
        <w:rPr>
          <w:rFonts w:ascii="Verdana" w:eastAsia="Times New Roman" w:hAnsi="Verdana" w:cs="Times New Roman"/>
          <w:color w:val="000000"/>
          <w:sz w:val="18"/>
          <w:szCs w:val="18"/>
          <w:lang w:eastAsia="en-GB"/>
        </w:rPr>
      </w:pPr>
      <w:r w:rsidRPr="00165E8F">
        <w:rPr>
          <w:rFonts w:ascii="Verdana" w:eastAsia="Times New Roman" w:hAnsi="Verdana" w:cs="Times New Roman"/>
          <w:i/>
          <w:iCs/>
          <w:color w:val="000000"/>
          <w:sz w:val="15"/>
          <w:szCs w:val="15"/>
          <w:lang w:eastAsia="en-GB"/>
        </w:rPr>
        <w:t xml:space="preserve">Last edited on Jun 1, </w:t>
      </w:r>
      <w:proofErr w:type="gramStart"/>
      <w:r w:rsidRPr="00165E8F">
        <w:rPr>
          <w:rFonts w:ascii="Verdana" w:eastAsia="Times New Roman" w:hAnsi="Verdana" w:cs="Times New Roman"/>
          <w:i/>
          <w:iCs/>
          <w:color w:val="000000"/>
          <w:sz w:val="15"/>
          <w:szCs w:val="15"/>
          <w:lang w:eastAsia="en-GB"/>
        </w:rPr>
        <w:t>2011</w:t>
      </w:r>
      <w:proofErr w:type="gramEnd"/>
      <w:r w:rsidRPr="00165E8F">
        <w:rPr>
          <w:rFonts w:ascii="Verdana" w:eastAsia="Times New Roman" w:hAnsi="Verdana" w:cs="Times New Roman"/>
          <w:i/>
          <w:iCs/>
          <w:color w:val="000000"/>
          <w:sz w:val="15"/>
          <w:szCs w:val="15"/>
          <w:lang w:eastAsia="en-GB"/>
        </w:rPr>
        <w:t xml:space="preserve"> at 7:37pm</w:t>
      </w:r>
    </w:p>
    <w:p w14:paraId="207E2607" w14:textId="2E1DC361"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r w:rsidRPr="00165E8F">
        <w:rPr>
          <w:rFonts w:ascii="Verdana" w:eastAsia="Times New Roman" w:hAnsi="Verdana" w:cs="Times New Roman"/>
          <w:noProof/>
          <w:color w:val="000070"/>
          <w:sz w:val="15"/>
          <w:szCs w:val="15"/>
          <w:lang w:eastAsia="en-GB"/>
        </w:rPr>
        <w:drawing>
          <wp:inline distT="0" distB="0" distL="0" distR="0" wp14:anchorId="5AA65295" wp14:editId="4E264B26">
            <wp:extent cx="156210" cy="78105"/>
            <wp:effectExtent l="0" t="0" r="0" b="0"/>
            <wp:docPr id="7" name="Picture 7">
              <a:hlinkClick xmlns:a="http://schemas.openxmlformats.org/drawingml/2006/main" r:id="rId34" tooltip="&quot;Link to this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4" tooltip="&quot;Link to this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78105"/>
                    </a:xfrm>
                    <a:prstGeom prst="rect">
                      <a:avLst/>
                    </a:prstGeom>
                    <a:noFill/>
                    <a:ln>
                      <a:noFill/>
                    </a:ln>
                  </pic:spPr>
                </pic:pic>
              </a:graphicData>
            </a:graphic>
          </wp:inline>
        </w:drawing>
      </w:r>
      <w:r w:rsidRPr="00165E8F">
        <w:rPr>
          <w:rFonts w:ascii="Verdana" w:eastAsia="Times New Roman" w:hAnsi="Verdana" w:cs="Times New Roman"/>
          <w:color w:val="000000"/>
          <w:sz w:val="15"/>
          <w:szCs w:val="15"/>
          <w:lang w:eastAsia="en-GB"/>
        </w:rPr>
        <w:t xml:space="preserve"> Jun 1, </w:t>
      </w:r>
      <w:proofErr w:type="gramStart"/>
      <w:r w:rsidRPr="00165E8F">
        <w:rPr>
          <w:rFonts w:ascii="Verdana" w:eastAsia="Times New Roman" w:hAnsi="Verdana" w:cs="Times New Roman"/>
          <w:color w:val="000000"/>
          <w:sz w:val="15"/>
          <w:szCs w:val="15"/>
          <w:lang w:eastAsia="en-GB"/>
        </w:rPr>
        <w:t>2011</w:t>
      </w:r>
      <w:proofErr w:type="gramEnd"/>
      <w:r w:rsidRPr="00165E8F">
        <w:rPr>
          <w:rFonts w:ascii="Verdana" w:eastAsia="Times New Roman" w:hAnsi="Verdana" w:cs="Times New Roman"/>
          <w:color w:val="000000"/>
          <w:sz w:val="15"/>
          <w:szCs w:val="15"/>
          <w:lang w:eastAsia="en-GB"/>
        </w:rPr>
        <w:t xml:space="preserve"> at 7:30pm</w:t>
      </w:r>
    </w:p>
    <w:p w14:paraId="22858CBF" w14:textId="77777777" w:rsidR="00165E8F" w:rsidRPr="00165E8F" w:rsidRDefault="00165E8F" w:rsidP="00165E8F">
      <w:pPr>
        <w:shd w:val="clear" w:color="auto" w:fill="F0F0FF"/>
        <w:spacing w:after="75" w:line="240" w:lineRule="auto"/>
        <w:rPr>
          <w:rFonts w:ascii="Verdana" w:eastAsia="Times New Roman" w:hAnsi="Verdana" w:cs="Times New Roman"/>
          <w:color w:val="000000"/>
          <w:sz w:val="15"/>
          <w:szCs w:val="15"/>
          <w:lang w:eastAsia="en-GB"/>
        </w:rPr>
      </w:pPr>
      <w:hyperlink r:id="rId35" w:history="1">
        <w:proofErr w:type="spellStart"/>
        <w:r w:rsidRPr="00165E8F">
          <w:rPr>
            <w:rFonts w:ascii="Verdana" w:eastAsia="Times New Roman" w:hAnsi="Verdana" w:cs="Times New Roman"/>
            <w:b/>
            <w:bCs/>
            <w:color w:val="000070"/>
            <w:sz w:val="15"/>
            <w:szCs w:val="15"/>
            <w:lang w:eastAsia="en-GB"/>
          </w:rPr>
          <w:t>Disch</w:t>
        </w:r>
        <w:proofErr w:type="spellEnd"/>
        <w:r w:rsidRPr="00165E8F">
          <w:rPr>
            <w:rFonts w:ascii="Verdana" w:eastAsia="Times New Roman" w:hAnsi="Verdana" w:cs="Times New Roman"/>
            <w:color w:val="000070"/>
            <w:sz w:val="15"/>
            <w:szCs w:val="15"/>
            <w:lang w:eastAsia="en-GB"/>
          </w:rPr>
          <w:t> (13742)</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5"/>
      </w:tblGrid>
      <w:tr w:rsidR="00165E8F" w:rsidRPr="00165E8F" w14:paraId="4698B7A9" w14:textId="77777777" w:rsidTr="00165E8F">
        <w:trPr>
          <w:tblCellSpacing w:w="15" w:type="dxa"/>
        </w:trPr>
        <w:tc>
          <w:tcPr>
            <w:tcW w:w="0" w:type="auto"/>
            <w:tcBorders>
              <w:top w:val="dotted" w:sz="6" w:space="0" w:color="C0C0C0"/>
              <w:left w:val="dotted" w:sz="6" w:space="0" w:color="C0C0C0"/>
              <w:bottom w:val="dotted" w:sz="6" w:space="0" w:color="C0C0C0"/>
              <w:right w:val="dotted" w:sz="6" w:space="0" w:color="C0C0C0"/>
            </w:tcBorders>
            <w:shd w:val="clear" w:color="auto" w:fill="EFEFEF"/>
            <w:vAlign w:val="center"/>
            <w:hideMark/>
          </w:tcPr>
          <w:p w14:paraId="787549AF" w14:textId="77777777" w:rsidR="00165E8F" w:rsidRPr="00165E8F" w:rsidRDefault="00165E8F" w:rsidP="00165E8F">
            <w:pPr>
              <w:spacing w:after="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I was thinking about returning references. Or is that a bad idea?</w:t>
            </w:r>
          </w:p>
        </w:tc>
      </w:tr>
    </w:tbl>
    <w:p w14:paraId="6BCA9640" w14:textId="77777777" w:rsidR="00165E8F" w:rsidRPr="00165E8F" w:rsidRDefault="00165E8F" w:rsidP="00165E8F">
      <w:pPr>
        <w:shd w:val="clear" w:color="auto" w:fill="FFFFFF"/>
        <w:spacing w:after="75"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Probably. If you're returning a reference to a local object, it is destroyed before the function returns (</w:t>
      </w:r>
      <w:proofErr w:type="spellStart"/>
      <w:r w:rsidRPr="00165E8F">
        <w:rPr>
          <w:rFonts w:ascii="Verdana" w:eastAsia="Times New Roman" w:hAnsi="Verdana" w:cs="Times New Roman"/>
          <w:color w:val="000000"/>
          <w:sz w:val="18"/>
          <w:szCs w:val="18"/>
          <w:lang w:eastAsia="en-GB"/>
        </w:rPr>
        <w:t>ie</w:t>
      </w:r>
      <w:proofErr w:type="spellEnd"/>
      <w:r w:rsidRPr="00165E8F">
        <w:rPr>
          <w:rFonts w:ascii="Verdana" w:eastAsia="Times New Roman" w:hAnsi="Verdana" w:cs="Times New Roman"/>
          <w:color w:val="000000"/>
          <w:sz w:val="18"/>
          <w:szCs w:val="18"/>
          <w:lang w:eastAsia="en-GB"/>
        </w:rPr>
        <w:t>, you get a bad reference from the function).</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And if the object isn't local, then when will it be destructed?</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The whole point of having the "Access" object is that it is automatically destructed (and the mutex is unlocked) when it goes out of scope.</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If you return a reference then the time of destruction isn't clear anymore.</w:t>
      </w:r>
    </w:p>
    <w:p w14:paraId="55F2F682" w14:textId="66864823"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r w:rsidRPr="00165E8F">
        <w:rPr>
          <w:rFonts w:ascii="Verdana" w:eastAsia="Times New Roman" w:hAnsi="Verdana" w:cs="Times New Roman"/>
          <w:noProof/>
          <w:color w:val="000070"/>
          <w:sz w:val="15"/>
          <w:szCs w:val="15"/>
          <w:lang w:eastAsia="en-GB"/>
        </w:rPr>
        <w:drawing>
          <wp:inline distT="0" distB="0" distL="0" distR="0" wp14:anchorId="39BAF6B2" wp14:editId="00B2CD9A">
            <wp:extent cx="156210" cy="78105"/>
            <wp:effectExtent l="0" t="0" r="0" b="0"/>
            <wp:docPr id="6" name="Picture 6">
              <a:hlinkClick xmlns:a="http://schemas.openxmlformats.org/drawingml/2006/main" r:id="rId36" tooltip="&quot;Link to this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6" tooltip="&quot;Link to this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78105"/>
                    </a:xfrm>
                    <a:prstGeom prst="rect">
                      <a:avLst/>
                    </a:prstGeom>
                    <a:noFill/>
                    <a:ln>
                      <a:noFill/>
                    </a:ln>
                  </pic:spPr>
                </pic:pic>
              </a:graphicData>
            </a:graphic>
          </wp:inline>
        </w:drawing>
      </w:r>
      <w:r w:rsidRPr="00165E8F">
        <w:rPr>
          <w:rFonts w:ascii="Verdana" w:eastAsia="Times New Roman" w:hAnsi="Verdana" w:cs="Times New Roman"/>
          <w:color w:val="000000"/>
          <w:sz w:val="15"/>
          <w:szCs w:val="15"/>
          <w:lang w:eastAsia="en-GB"/>
        </w:rPr>
        <w:t xml:space="preserve"> Jun 1, </w:t>
      </w:r>
      <w:proofErr w:type="gramStart"/>
      <w:r w:rsidRPr="00165E8F">
        <w:rPr>
          <w:rFonts w:ascii="Verdana" w:eastAsia="Times New Roman" w:hAnsi="Verdana" w:cs="Times New Roman"/>
          <w:color w:val="000000"/>
          <w:sz w:val="15"/>
          <w:szCs w:val="15"/>
          <w:lang w:eastAsia="en-GB"/>
        </w:rPr>
        <w:t>2011</w:t>
      </w:r>
      <w:proofErr w:type="gramEnd"/>
      <w:r w:rsidRPr="00165E8F">
        <w:rPr>
          <w:rFonts w:ascii="Verdana" w:eastAsia="Times New Roman" w:hAnsi="Verdana" w:cs="Times New Roman"/>
          <w:color w:val="000000"/>
          <w:sz w:val="15"/>
          <w:szCs w:val="15"/>
          <w:lang w:eastAsia="en-GB"/>
        </w:rPr>
        <w:t xml:space="preserve"> at 7:37pm</w:t>
      </w:r>
    </w:p>
    <w:p w14:paraId="64E7AA5F" w14:textId="77777777"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hyperlink r:id="rId37" w:history="1">
        <w:r w:rsidRPr="00165E8F">
          <w:rPr>
            <w:rFonts w:ascii="Verdana" w:eastAsia="Times New Roman" w:hAnsi="Verdana" w:cs="Times New Roman"/>
            <w:b/>
            <w:bCs/>
            <w:color w:val="000070"/>
            <w:sz w:val="15"/>
            <w:szCs w:val="15"/>
            <w:lang w:eastAsia="en-GB"/>
          </w:rPr>
          <w:t>anonymous23323124</w:t>
        </w:r>
        <w:r w:rsidRPr="00165E8F">
          <w:rPr>
            <w:rFonts w:ascii="Verdana" w:eastAsia="Times New Roman" w:hAnsi="Verdana" w:cs="Times New Roman"/>
            <w:color w:val="000070"/>
            <w:sz w:val="15"/>
            <w:szCs w:val="15"/>
            <w:lang w:eastAsia="en-GB"/>
          </w:rPr>
          <w:t> (1383)</w:t>
        </w:r>
      </w:hyperlink>
    </w:p>
    <w:p w14:paraId="267FF3DA" w14:textId="77777777" w:rsidR="00165E8F" w:rsidRPr="00165E8F" w:rsidRDefault="00165E8F" w:rsidP="00165E8F">
      <w:pPr>
        <w:shd w:val="clear" w:color="auto" w:fill="FFFFFF"/>
        <w:spacing w:after="75"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Okay, yeah forget that what I said above. For some reason I was thinking I about returning the singleton, but of course we are talking about the access object.</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xml:space="preserve">Sorry about that :/ I </w:t>
      </w:r>
      <w:proofErr w:type="gramStart"/>
      <w:r w:rsidRPr="00165E8F">
        <w:rPr>
          <w:rFonts w:ascii="Verdana" w:eastAsia="Times New Roman" w:hAnsi="Verdana" w:cs="Times New Roman"/>
          <w:color w:val="000000"/>
          <w:sz w:val="18"/>
          <w:szCs w:val="18"/>
          <w:lang w:eastAsia="en-GB"/>
        </w:rPr>
        <w:t>have a tendency to</w:t>
      </w:r>
      <w:proofErr w:type="gramEnd"/>
      <w:r w:rsidRPr="00165E8F">
        <w:rPr>
          <w:rFonts w:ascii="Verdana" w:eastAsia="Times New Roman" w:hAnsi="Verdana" w:cs="Times New Roman"/>
          <w:color w:val="000000"/>
          <w:sz w:val="18"/>
          <w:szCs w:val="18"/>
          <w:lang w:eastAsia="en-GB"/>
        </w:rPr>
        <w:t xml:space="preserve"> say incredibly stupid stuff which I would disagree with myself if I read it a few minutes later...</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I'll just need to add the copy constructor then. Later I'll test the static template member and if that's okay, I'll post the final code for future viewers' reference.</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EDIT: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7"/>
      </w:tblGrid>
      <w:tr w:rsidR="00165E8F" w:rsidRPr="00165E8F" w14:paraId="3707AB6A" w14:textId="77777777" w:rsidTr="00165E8F">
        <w:trPr>
          <w:tblCellSpacing w:w="15" w:type="dxa"/>
        </w:trPr>
        <w:tc>
          <w:tcPr>
            <w:tcW w:w="0" w:type="auto"/>
            <w:tcBorders>
              <w:top w:val="dotted" w:sz="6" w:space="0" w:color="C0C0C0"/>
              <w:left w:val="dotted" w:sz="6" w:space="0" w:color="C0C0C0"/>
              <w:bottom w:val="dotted" w:sz="6" w:space="0" w:color="C0C0C0"/>
              <w:right w:val="dotted" w:sz="6" w:space="0" w:color="C0C0C0"/>
            </w:tcBorders>
            <w:shd w:val="clear" w:color="auto" w:fill="EFEFEF"/>
            <w:vAlign w:val="center"/>
            <w:hideMark/>
          </w:tcPr>
          <w:p w14:paraId="15BAB6E8" w14:textId="77777777" w:rsidR="00165E8F" w:rsidRPr="00165E8F" w:rsidRDefault="00165E8F" w:rsidP="00165E8F">
            <w:pPr>
              <w:spacing w:after="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instantiating a static member of a template class</w:t>
            </w:r>
          </w:p>
        </w:tc>
      </w:tr>
    </w:tbl>
    <w:p w14:paraId="3C47BFC6" w14:textId="77777777" w:rsidR="00165E8F" w:rsidRPr="00165E8F" w:rsidRDefault="00165E8F" w:rsidP="00165E8F">
      <w:pPr>
        <w:shd w:val="clear" w:color="auto" w:fill="FFFFFF"/>
        <w:spacing w:after="75"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t>The following test code worked fine, so I suppose it's alright.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954"/>
        <w:gridCol w:w="756"/>
      </w:tblGrid>
      <w:tr w:rsidR="00165E8F" w:rsidRPr="00165E8F" w14:paraId="7859E313" w14:textId="77777777" w:rsidTr="00165E8F">
        <w:trPr>
          <w:tblCellSpacing w:w="15" w:type="dxa"/>
        </w:trPr>
        <w:tc>
          <w:tcPr>
            <w:tcW w:w="0" w:type="auto"/>
            <w:hideMark/>
          </w:tcPr>
          <w:p w14:paraId="2794E699"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lang w:eastAsia="en-GB"/>
              </w:rPr>
            </w:pPr>
            <w:r w:rsidRPr="00165E8F">
              <w:rPr>
                <w:rFonts w:ascii="Courier New" w:eastAsia="Times New Roman" w:hAnsi="Courier New" w:cs="Courier New"/>
                <w:color w:val="A0A0A0"/>
                <w:sz w:val="20"/>
                <w:szCs w:val="20"/>
                <w:lang w:eastAsia="en-GB"/>
              </w:rPr>
              <w:t>1</w:t>
            </w:r>
            <w:r w:rsidRPr="00165E8F">
              <w:rPr>
                <w:rFonts w:ascii="Courier New" w:eastAsia="Times New Roman" w:hAnsi="Courier New" w:cs="Courier New"/>
                <w:color w:val="A0A0A0"/>
                <w:sz w:val="20"/>
                <w:szCs w:val="20"/>
                <w:lang w:eastAsia="en-GB"/>
              </w:rPr>
              <w:br/>
              <w:t>2</w:t>
            </w:r>
            <w:r w:rsidRPr="00165E8F">
              <w:rPr>
                <w:rFonts w:ascii="Courier New" w:eastAsia="Times New Roman" w:hAnsi="Courier New" w:cs="Courier New"/>
                <w:color w:val="A0A0A0"/>
                <w:sz w:val="20"/>
                <w:szCs w:val="20"/>
                <w:lang w:eastAsia="en-GB"/>
              </w:rPr>
              <w:br/>
              <w:t>3</w:t>
            </w:r>
            <w:r w:rsidRPr="00165E8F">
              <w:rPr>
                <w:rFonts w:ascii="Courier New" w:eastAsia="Times New Roman" w:hAnsi="Courier New" w:cs="Courier New"/>
                <w:color w:val="A0A0A0"/>
                <w:sz w:val="20"/>
                <w:szCs w:val="20"/>
                <w:lang w:eastAsia="en-GB"/>
              </w:rPr>
              <w:br/>
              <w:t>4</w:t>
            </w:r>
            <w:r w:rsidRPr="00165E8F">
              <w:rPr>
                <w:rFonts w:ascii="Courier New" w:eastAsia="Times New Roman" w:hAnsi="Courier New" w:cs="Courier New"/>
                <w:color w:val="A0A0A0"/>
                <w:sz w:val="20"/>
                <w:szCs w:val="20"/>
                <w:lang w:eastAsia="en-GB"/>
              </w:rPr>
              <w:br/>
            </w:r>
            <w:r w:rsidRPr="00165E8F">
              <w:rPr>
                <w:rFonts w:ascii="Courier New" w:eastAsia="Times New Roman" w:hAnsi="Courier New" w:cs="Courier New"/>
                <w:color w:val="A0A0A0"/>
                <w:sz w:val="20"/>
                <w:szCs w:val="20"/>
                <w:lang w:eastAsia="en-GB"/>
              </w:rPr>
              <w:lastRenderedPageBreak/>
              <w:t>5</w:t>
            </w:r>
            <w:r w:rsidRPr="00165E8F">
              <w:rPr>
                <w:rFonts w:ascii="Courier New" w:eastAsia="Times New Roman" w:hAnsi="Courier New" w:cs="Courier New"/>
                <w:color w:val="A0A0A0"/>
                <w:sz w:val="20"/>
                <w:szCs w:val="20"/>
                <w:lang w:eastAsia="en-GB"/>
              </w:rPr>
              <w:br/>
              <w:t>6</w:t>
            </w:r>
            <w:r w:rsidRPr="00165E8F">
              <w:rPr>
                <w:rFonts w:ascii="Courier New" w:eastAsia="Times New Roman" w:hAnsi="Courier New" w:cs="Courier New"/>
                <w:color w:val="A0A0A0"/>
                <w:sz w:val="20"/>
                <w:szCs w:val="20"/>
                <w:lang w:eastAsia="en-GB"/>
              </w:rPr>
              <w:br/>
              <w:t>7</w:t>
            </w:r>
            <w:r w:rsidRPr="00165E8F">
              <w:rPr>
                <w:rFonts w:ascii="Courier New" w:eastAsia="Times New Roman" w:hAnsi="Courier New" w:cs="Courier New"/>
                <w:color w:val="A0A0A0"/>
                <w:sz w:val="20"/>
                <w:szCs w:val="20"/>
                <w:lang w:eastAsia="en-GB"/>
              </w:rPr>
              <w:br/>
              <w:t>8</w:t>
            </w:r>
            <w:r w:rsidRPr="00165E8F">
              <w:rPr>
                <w:rFonts w:ascii="Courier New" w:eastAsia="Times New Roman" w:hAnsi="Courier New" w:cs="Courier New"/>
                <w:color w:val="A0A0A0"/>
                <w:sz w:val="20"/>
                <w:szCs w:val="20"/>
                <w:lang w:eastAsia="en-GB"/>
              </w:rPr>
              <w:br/>
              <w:t>9</w:t>
            </w:r>
            <w:r w:rsidRPr="00165E8F">
              <w:rPr>
                <w:rFonts w:ascii="Courier New" w:eastAsia="Times New Roman" w:hAnsi="Courier New" w:cs="Courier New"/>
                <w:color w:val="A0A0A0"/>
                <w:sz w:val="20"/>
                <w:szCs w:val="20"/>
                <w:lang w:eastAsia="en-GB"/>
              </w:rPr>
              <w:br/>
              <w:t>10</w:t>
            </w:r>
            <w:r w:rsidRPr="00165E8F">
              <w:rPr>
                <w:rFonts w:ascii="Courier New" w:eastAsia="Times New Roman" w:hAnsi="Courier New" w:cs="Courier New"/>
                <w:color w:val="A0A0A0"/>
                <w:sz w:val="20"/>
                <w:szCs w:val="20"/>
                <w:lang w:eastAsia="en-GB"/>
              </w:rPr>
              <w:br/>
              <w:t>11</w:t>
            </w:r>
            <w:r w:rsidRPr="00165E8F">
              <w:rPr>
                <w:rFonts w:ascii="Courier New" w:eastAsia="Times New Roman" w:hAnsi="Courier New" w:cs="Courier New"/>
                <w:color w:val="A0A0A0"/>
                <w:sz w:val="20"/>
                <w:szCs w:val="20"/>
                <w:lang w:eastAsia="en-GB"/>
              </w:rPr>
              <w:br/>
              <w:t>12</w:t>
            </w:r>
            <w:r w:rsidRPr="00165E8F">
              <w:rPr>
                <w:rFonts w:ascii="Courier New" w:eastAsia="Times New Roman" w:hAnsi="Courier New" w:cs="Courier New"/>
                <w:color w:val="A0A0A0"/>
                <w:sz w:val="20"/>
                <w:szCs w:val="20"/>
                <w:lang w:eastAsia="en-GB"/>
              </w:rPr>
              <w:br/>
              <w:t>13</w:t>
            </w:r>
            <w:r w:rsidRPr="00165E8F">
              <w:rPr>
                <w:rFonts w:ascii="Courier New" w:eastAsia="Times New Roman" w:hAnsi="Courier New" w:cs="Courier New"/>
                <w:color w:val="A0A0A0"/>
                <w:sz w:val="20"/>
                <w:szCs w:val="20"/>
                <w:lang w:eastAsia="en-GB"/>
              </w:rPr>
              <w:br/>
              <w:t>14</w:t>
            </w:r>
            <w:r w:rsidRPr="00165E8F">
              <w:rPr>
                <w:rFonts w:ascii="Courier New" w:eastAsia="Times New Roman" w:hAnsi="Courier New" w:cs="Courier New"/>
                <w:color w:val="A0A0A0"/>
                <w:sz w:val="20"/>
                <w:szCs w:val="20"/>
                <w:lang w:eastAsia="en-GB"/>
              </w:rPr>
              <w:br/>
              <w:t>15</w:t>
            </w:r>
            <w:r w:rsidRPr="00165E8F">
              <w:rPr>
                <w:rFonts w:ascii="Courier New" w:eastAsia="Times New Roman" w:hAnsi="Courier New" w:cs="Courier New"/>
                <w:color w:val="A0A0A0"/>
                <w:sz w:val="20"/>
                <w:szCs w:val="20"/>
                <w:lang w:eastAsia="en-GB"/>
              </w:rPr>
              <w:br/>
              <w:t>16</w:t>
            </w:r>
            <w:r w:rsidRPr="00165E8F">
              <w:rPr>
                <w:rFonts w:ascii="Courier New" w:eastAsia="Times New Roman" w:hAnsi="Courier New" w:cs="Courier New"/>
                <w:color w:val="A0A0A0"/>
                <w:sz w:val="20"/>
                <w:szCs w:val="20"/>
                <w:lang w:eastAsia="en-GB"/>
              </w:rPr>
              <w:br/>
              <w:t>17</w:t>
            </w:r>
            <w:r w:rsidRPr="00165E8F">
              <w:rPr>
                <w:rFonts w:ascii="Courier New" w:eastAsia="Times New Roman" w:hAnsi="Courier New" w:cs="Courier New"/>
                <w:color w:val="A0A0A0"/>
                <w:sz w:val="20"/>
                <w:szCs w:val="20"/>
                <w:lang w:eastAsia="en-GB"/>
              </w:rPr>
              <w:br/>
              <w:t>18</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165F42FE"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500070"/>
                <w:sz w:val="20"/>
                <w:szCs w:val="20"/>
                <w:lang w:eastAsia="en-GB"/>
              </w:rPr>
              <w:lastRenderedPageBreak/>
              <w:t>#include &lt;iostream&gt;</w:t>
            </w:r>
          </w:p>
          <w:p w14:paraId="5F99C1B8"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500070"/>
                <w:sz w:val="20"/>
                <w:szCs w:val="20"/>
                <w:lang w:eastAsia="en-GB"/>
              </w:rPr>
              <w:t>#include &lt;string&gt;</w:t>
            </w:r>
          </w:p>
          <w:p w14:paraId="28A99992"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D7534D5"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template</w:t>
            </w:r>
            <w:r w:rsidRPr="00165E8F">
              <w:rPr>
                <w:rFonts w:ascii="Courier New" w:eastAsia="Times New Roman" w:hAnsi="Courier New" w:cs="Courier New"/>
                <w:color w:val="000000"/>
                <w:sz w:val="20"/>
                <w:szCs w:val="20"/>
                <w:lang w:eastAsia="en-GB"/>
              </w:rPr>
              <w:t xml:space="preserve"> &lt;</w:t>
            </w: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T&gt; </w:t>
            </w: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S {</w:t>
            </w:r>
          </w:p>
          <w:p w14:paraId="64788B18"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lastRenderedPageBreak/>
              <w:t>public</w:t>
            </w:r>
            <w:r w:rsidRPr="00165E8F">
              <w:rPr>
                <w:rFonts w:ascii="Courier New" w:eastAsia="Times New Roman" w:hAnsi="Courier New" w:cs="Courier New"/>
                <w:color w:val="000000"/>
                <w:sz w:val="20"/>
                <w:szCs w:val="20"/>
                <w:lang w:eastAsia="en-GB"/>
              </w:rPr>
              <w:t>:</w:t>
            </w:r>
          </w:p>
          <w:p w14:paraId="7F7D0F00"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00B0"/>
                <w:sz w:val="20"/>
                <w:szCs w:val="20"/>
                <w:lang w:eastAsia="en-GB"/>
              </w:rPr>
              <w:t>static</w:t>
            </w: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int</w:t>
            </w:r>
            <w:r w:rsidRPr="00165E8F">
              <w:rPr>
                <w:rFonts w:ascii="Courier New" w:eastAsia="Times New Roman" w:hAnsi="Courier New" w:cs="Courier New"/>
                <w:color w:val="000000"/>
                <w:sz w:val="20"/>
                <w:szCs w:val="20"/>
                <w:lang w:eastAsia="en-GB"/>
              </w:rPr>
              <w:t xml:space="preserve"> </w:t>
            </w:r>
            <w:proofErr w:type="spellStart"/>
            <w:proofErr w:type="gramStart"/>
            <w:r w:rsidRPr="00165E8F">
              <w:rPr>
                <w:rFonts w:ascii="Courier New" w:eastAsia="Times New Roman" w:hAnsi="Courier New" w:cs="Courier New"/>
                <w:color w:val="000000"/>
                <w:sz w:val="20"/>
                <w:szCs w:val="20"/>
                <w:lang w:eastAsia="en-GB"/>
              </w:rPr>
              <w:t>i</w:t>
            </w:r>
            <w:proofErr w:type="spellEnd"/>
            <w:r w:rsidRPr="00165E8F">
              <w:rPr>
                <w:rFonts w:ascii="Courier New" w:eastAsia="Times New Roman" w:hAnsi="Courier New" w:cs="Courier New"/>
                <w:color w:val="000000"/>
                <w:sz w:val="20"/>
                <w:szCs w:val="20"/>
                <w:lang w:eastAsia="en-GB"/>
              </w:rPr>
              <w:t>;</w:t>
            </w:r>
            <w:proofErr w:type="gramEnd"/>
          </w:p>
          <w:p w14:paraId="7BB579CB"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p w14:paraId="7C0E5841"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D5CAB07"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template</w:t>
            </w:r>
            <w:r w:rsidRPr="00165E8F">
              <w:rPr>
                <w:rFonts w:ascii="Courier New" w:eastAsia="Times New Roman" w:hAnsi="Courier New" w:cs="Courier New"/>
                <w:color w:val="000000"/>
                <w:sz w:val="20"/>
                <w:szCs w:val="20"/>
                <w:lang w:eastAsia="en-GB"/>
              </w:rPr>
              <w:t xml:space="preserve"> &lt;</w:t>
            </w: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T&gt; </w:t>
            </w:r>
            <w:r w:rsidRPr="00165E8F">
              <w:rPr>
                <w:rFonts w:ascii="Courier New" w:eastAsia="Times New Roman" w:hAnsi="Courier New" w:cs="Courier New"/>
                <w:color w:val="0000B0"/>
                <w:sz w:val="20"/>
                <w:szCs w:val="20"/>
                <w:lang w:eastAsia="en-GB"/>
              </w:rPr>
              <w:t>int</w:t>
            </w:r>
            <w:r w:rsidRPr="00165E8F">
              <w:rPr>
                <w:rFonts w:ascii="Courier New" w:eastAsia="Times New Roman" w:hAnsi="Courier New" w:cs="Courier New"/>
                <w:color w:val="000000"/>
                <w:sz w:val="20"/>
                <w:szCs w:val="20"/>
                <w:lang w:eastAsia="en-GB"/>
              </w:rPr>
              <w:t xml:space="preserve"> S&lt;T</w:t>
            </w:r>
            <w:proofErr w:type="gramStart"/>
            <w:r w:rsidRPr="00165E8F">
              <w:rPr>
                <w:rFonts w:ascii="Courier New" w:eastAsia="Times New Roman" w:hAnsi="Courier New" w:cs="Courier New"/>
                <w:color w:val="000000"/>
                <w:sz w:val="20"/>
                <w:szCs w:val="20"/>
                <w:lang w:eastAsia="en-GB"/>
              </w:rPr>
              <w:t>&gt;::</w:t>
            </w:r>
            <w:proofErr w:type="spellStart"/>
            <w:proofErr w:type="gramEnd"/>
            <w:r w:rsidRPr="00165E8F">
              <w:rPr>
                <w:rFonts w:ascii="Courier New" w:eastAsia="Times New Roman" w:hAnsi="Courier New" w:cs="Courier New"/>
                <w:color w:val="000000"/>
                <w:sz w:val="20"/>
                <w:szCs w:val="20"/>
                <w:lang w:eastAsia="en-GB"/>
              </w:rPr>
              <w:t>i</w:t>
            </w:r>
            <w:proofErr w:type="spellEnd"/>
            <w:r w:rsidRPr="00165E8F">
              <w:rPr>
                <w:rFonts w:ascii="Courier New" w:eastAsia="Times New Roman" w:hAnsi="Courier New" w:cs="Courier New"/>
                <w:color w:val="000000"/>
                <w:sz w:val="20"/>
                <w:szCs w:val="20"/>
                <w:lang w:eastAsia="en-GB"/>
              </w:rPr>
              <w:t xml:space="preserve"> = 0;</w:t>
            </w:r>
          </w:p>
          <w:p w14:paraId="7719F74B"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A30EA96"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int</w:t>
            </w: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main(</w:t>
            </w:r>
            <w:proofErr w:type="gramEnd"/>
            <w:r w:rsidRPr="00165E8F">
              <w:rPr>
                <w:rFonts w:ascii="Courier New" w:eastAsia="Times New Roman" w:hAnsi="Courier New" w:cs="Courier New"/>
                <w:color w:val="000000"/>
                <w:sz w:val="20"/>
                <w:szCs w:val="20"/>
                <w:lang w:eastAsia="en-GB"/>
              </w:rPr>
              <w:t>)</w:t>
            </w:r>
          </w:p>
          <w:p w14:paraId="01A45D87"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p w14:paraId="19A4C023"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t>S&lt;</w:t>
            </w:r>
            <w:r w:rsidRPr="00165E8F">
              <w:rPr>
                <w:rFonts w:ascii="Courier New" w:eastAsia="Times New Roman" w:hAnsi="Courier New" w:cs="Courier New"/>
                <w:color w:val="0000B0"/>
                <w:sz w:val="20"/>
                <w:szCs w:val="20"/>
                <w:lang w:eastAsia="en-GB"/>
              </w:rPr>
              <w:t>int</w:t>
            </w:r>
            <w:proofErr w:type="gramStart"/>
            <w:r w:rsidRPr="00165E8F">
              <w:rPr>
                <w:rFonts w:ascii="Courier New" w:eastAsia="Times New Roman" w:hAnsi="Courier New" w:cs="Courier New"/>
                <w:color w:val="000000"/>
                <w:sz w:val="20"/>
                <w:szCs w:val="20"/>
                <w:lang w:eastAsia="en-GB"/>
              </w:rPr>
              <w:t>&gt;::</w:t>
            </w:r>
            <w:proofErr w:type="spellStart"/>
            <w:proofErr w:type="gramEnd"/>
            <w:r w:rsidRPr="00165E8F">
              <w:rPr>
                <w:rFonts w:ascii="Courier New" w:eastAsia="Times New Roman" w:hAnsi="Courier New" w:cs="Courier New"/>
                <w:color w:val="000000"/>
                <w:sz w:val="20"/>
                <w:szCs w:val="20"/>
                <w:lang w:eastAsia="en-GB"/>
              </w:rPr>
              <w:t>i</w:t>
            </w:r>
            <w:proofErr w:type="spellEnd"/>
            <w:r w:rsidRPr="00165E8F">
              <w:rPr>
                <w:rFonts w:ascii="Courier New" w:eastAsia="Times New Roman" w:hAnsi="Courier New" w:cs="Courier New"/>
                <w:color w:val="000000"/>
                <w:sz w:val="20"/>
                <w:szCs w:val="20"/>
                <w:lang w:eastAsia="en-GB"/>
              </w:rPr>
              <w:t xml:space="preserve"> = 4;</w:t>
            </w:r>
          </w:p>
          <w:p w14:paraId="606BCC1E"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t>S&lt;</w:t>
            </w:r>
            <w:r w:rsidRPr="00165E8F">
              <w:rPr>
                <w:rFonts w:ascii="Courier New" w:eastAsia="Times New Roman" w:hAnsi="Courier New" w:cs="Courier New"/>
                <w:color w:val="0000B0"/>
                <w:sz w:val="20"/>
                <w:szCs w:val="20"/>
                <w:lang w:eastAsia="en-GB"/>
              </w:rPr>
              <w:t>char</w:t>
            </w:r>
            <w:r w:rsidRPr="00165E8F">
              <w:rPr>
                <w:rFonts w:ascii="Courier New" w:eastAsia="Times New Roman" w:hAnsi="Courier New" w:cs="Courier New"/>
                <w:color w:val="000000"/>
                <w:sz w:val="20"/>
                <w:szCs w:val="20"/>
                <w:lang w:eastAsia="en-GB"/>
              </w:rPr>
              <w:t>*</w:t>
            </w:r>
            <w:proofErr w:type="gramStart"/>
            <w:r w:rsidRPr="00165E8F">
              <w:rPr>
                <w:rFonts w:ascii="Courier New" w:eastAsia="Times New Roman" w:hAnsi="Courier New" w:cs="Courier New"/>
                <w:color w:val="000000"/>
                <w:sz w:val="20"/>
                <w:szCs w:val="20"/>
                <w:lang w:eastAsia="en-GB"/>
              </w:rPr>
              <w:t>&gt;::</w:t>
            </w:r>
            <w:proofErr w:type="spellStart"/>
            <w:proofErr w:type="gramEnd"/>
            <w:r w:rsidRPr="00165E8F">
              <w:rPr>
                <w:rFonts w:ascii="Courier New" w:eastAsia="Times New Roman" w:hAnsi="Courier New" w:cs="Courier New"/>
                <w:color w:val="000000"/>
                <w:sz w:val="20"/>
                <w:szCs w:val="20"/>
                <w:lang w:eastAsia="en-GB"/>
              </w:rPr>
              <w:t>i</w:t>
            </w:r>
            <w:proofErr w:type="spellEnd"/>
            <w:r w:rsidRPr="00165E8F">
              <w:rPr>
                <w:rFonts w:ascii="Courier New" w:eastAsia="Times New Roman" w:hAnsi="Courier New" w:cs="Courier New"/>
                <w:color w:val="000000"/>
                <w:sz w:val="20"/>
                <w:szCs w:val="20"/>
                <w:lang w:eastAsia="en-GB"/>
              </w:rPr>
              <w:t xml:space="preserve"> = 6;</w:t>
            </w:r>
          </w:p>
          <w:p w14:paraId="2282723B"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t>S&lt;</w:t>
            </w:r>
            <w:proofErr w:type="gramStart"/>
            <w:r w:rsidRPr="00165E8F">
              <w:rPr>
                <w:rFonts w:ascii="Courier New" w:eastAsia="Times New Roman" w:hAnsi="Courier New" w:cs="Courier New"/>
                <w:color w:val="000000"/>
                <w:sz w:val="20"/>
                <w:szCs w:val="20"/>
                <w:lang w:eastAsia="en-GB"/>
              </w:rPr>
              <w:t>std::</w:t>
            </w:r>
            <w:proofErr w:type="gramEnd"/>
            <w:r w:rsidRPr="00165E8F">
              <w:rPr>
                <w:rFonts w:ascii="Courier New" w:eastAsia="Times New Roman" w:hAnsi="Courier New" w:cs="Courier New"/>
                <w:color w:val="000000"/>
                <w:sz w:val="20"/>
                <w:szCs w:val="20"/>
                <w:lang w:eastAsia="en-GB"/>
              </w:rPr>
              <w:t>string&gt;::</w:t>
            </w:r>
            <w:proofErr w:type="spellStart"/>
            <w:r w:rsidRPr="00165E8F">
              <w:rPr>
                <w:rFonts w:ascii="Courier New" w:eastAsia="Times New Roman" w:hAnsi="Courier New" w:cs="Courier New"/>
                <w:color w:val="000000"/>
                <w:sz w:val="20"/>
                <w:szCs w:val="20"/>
                <w:lang w:eastAsia="en-GB"/>
              </w:rPr>
              <w:t>i</w:t>
            </w:r>
            <w:proofErr w:type="spellEnd"/>
            <w:r w:rsidRPr="00165E8F">
              <w:rPr>
                <w:rFonts w:ascii="Courier New" w:eastAsia="Times New Roman" w:hAnsi="Courier New" w:cs="Courier New"/>
                <w:color w:val="000000"/>
                <w:sz w:val="20"/>
                <w:szCs w:val="20"/>
                <w:lang w:eastAsia="en-GB"/>
              </w:rPr>
              <w:t xml:space="preserve"> = 8;</w:t>
            </w:r>
          </w:p>
          <w:p w14:paraId="0164FCA2"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proofErr w:type="gramStart"/>
            <w:r w:rsidRPr="00165E8F">
              <w:rPr>
                <w:rFonts w:ascii="Courier New" w:eastAsia="Times New Roman" w:hAnsi="Courier New" w:cs="Courier New"/>
                <w:color w:val="000000"/>
                <w:sz w:val="20"/>
                <w:szCs w:val="20"/>
                <w:lang w:eastAsia="en-GB"/>
              </w:rPr>
              <w:t>std::</w:t>
            </w:r>
            <w:proofErr w:type="spellStart"/>
            <w:proofErr w:type="gramEnd"/>
            <w:r w:rsidRPr="00165E8F">
              <w:rPr>
                <w:rFonts w:ascii="Courier New" w:eastAsia="Times New Roman" w:hAnsi="Courier New" w:cs="Courier New"/>
                <w:color w:val="000000"/>
                <w:sz w:val="20"/>
                <w:szCs w:val="20"/>
                <w:lang w:eastAsia="en-GB"/>
              </w:rPr>
              <w:t>cout</w:t>
            </w:r>
            <w:proofErr w:type="spellEnd"/>
            <w:r w:rsidRPr="00165E8F">
              <w:rPr>
                <w:rFonts w:ascii="Courier New" w:eastAsia="Times New Roman" w:hAnsi="Courier New" w:cs="Courier New"/>
                <w:color w:val="000000"/>
                <w:sz w:val="20"/>
                <w:szCs w:val="20"/>
                <w:lang w:eastAsia="en-GB"/>
              </w:rPr>
              <w:t xml:space="preserve"> &lt;&lt; S&lt;</w:t>
            </w:r>
            <w:r w:rsidRPr="00165E8F">
              <w:rPr>
                <w:rFonts w:ascii="Courier New" w:eastAsia="Times New Roman" w:hAnsi="Courier New" w:cs="Courier New"/>
                <w:color w:val="0000B0"/>
                <w:sz w:val="20"/>
                <w:szCs w:val="20"/>
                <w:lang w:eastAsia="en-GB"/>
              </w:rPr>
              <w:t>int</w:t>
            </w:r>
            <w:r w:rsidRPr="00165E8F">
              <w:rPr>
                <w:rFonts w:ascii="Courier New" w:eastAsia="Times New Roman" w:hAnsi="Courier New" w:cs="Courier New"/>
                <w:color w:val="000000"/>
                <w:sz w:val="20"/>
                <w:szCs w:val="20"/>
                <w:lang w:eastAsia="en-GB"/>
              </w:rPr>
              <w:t>&gt;::</w:t>
            </w:r>
            <w:proofErr w:type="spellStart"/>
            <w:r w:rsidRPr="00165E8F">
              <w:rPr>
                <w:rFonts w:ascii="Courier New" w:eastAsia="Times New Roman" w:hAnsi="Courier New" w:cs="Courier New"/>
                <w:color w:val="000000"/>
                <w:sz w:val="20"/>
                <w:szCs w:val="20"/>
                <w:lang w:eastAsia="en-GB"/>
              </w:rPr>
              <w:t>i</w:t>
            </w:r>
            <w:proofErr w:type="spellEnd"/>
            <w:r w:rsidRPr="00165E8F">
              <w:rPr>
                <w:rFonts w:ascii="Courier New" w:eastAsia="Times New Roman" w:hAnsi="Courier New" w:cs="Courier New"/>
                <w:color w:val="000000"/>
                <w:sz w:val="20"/>
                <w:szCs w:val="20"/>
                <w:lang w:eastAsia="en-GB"/>
              </w:rPr>
              <w:t xml:space="preserve"> &lt;&lt; </w:t>
            </w:r>
            <w:r w:rsidRPr="00165E8F">
              <w:rPr>
                <w:rFonts w:ascii="Courier New" w:eastAsia="Times New Roman" w:hAnsi="Courier New" w:cs="Courier New"/>
                <w:color w:val="600030"/>
                <w:sz w:val="20"/>
                <w:szCs w:val="20"/>
                <w:lang w:eastAsia="en-GB"/>
              </w:rPr>
              <w:t>' '</w:t>
            </w:r>
            <w:r w:rsidRPr="00165E8F">
              <w:rPr>
                <w:rFonts w:ascii="Courier New" w:eastAsia="Times New Roman" w:hAnsi="Courier New" w:cs="Courier New"/>
                <w:color w:val="000000"/>
                <w:sz w:val="20"/>
                <w:szCs w:val="20"/>
                <w:lang w:eastAsia="en-GB"/>
              </w:rPr>
              <w:t xml:space="preserve"> &lt;&lt; S&lt;</w:t>
            </w:r>
            <w:r w:rsidRPr="00165E8F">
              <w:rPr>
                <w:rFonts w:ascii="Courier New" w:eastAsia="Times New Roman" w:hAnsi="Courier New" w:cs="Courier New"/>
                <w:color w:val="0000B0"/>
                <w:sz w:val="20"/>
                <w:szCs w:val="20"/>
                <w:lang w:eastAsia="en-GB"/>
              </w:rPr>
              <w:t>char</w:t>
            </w:r>
            <w:r w:rsidRPr="00165E8F">
              <w:rPr>
                <w:rFonts w:ascii="Courier New" w:eastAsia="Times New Roman" w:hAnsi="Courier New" w:cs="Courier New"/>
                <w:color w:val="000000"/>
                <w:sz w:val="20"/>
                <w:szCs w:val="20"/>
                <w:lang w:eastAsia="en-GB"/>
              </w:rPr>
              <w:t>*&gt;::</w:t>
            </w:r>
            <w:proofErr w:type="spellStart"/>
            <w:r w:rsidRPr="00165E8F">
              <w:rPr>
                <w:rFonts w:ascii="Courier New" w:eastAsia="Times New Roman" w:hAnsi="Courier New" w:cs="Courier New"/>
                <w:color w:val="000000"/>
                <w:sz w:val="20"/>
                <w:szCs w:val="20"/>
                <w:lang w:eastAsia="en-GB"/>
              </w:rPr>
              <w:t>i</w:t>
            </w:r>
            <w:proofErr w:type="spellEnd"/>
            <w:r w:rsidRPr="00165E8F">
              <w:rPr>
                <w:rFonts w:ascii="Courier New" w:eastAsia="Times New Roman" w:hAnsi="Courier New" w:cs="Courier New"/>
                <w:color w:val="000000"/>
                <w:sz w:val="20"/>
                <w:szCs w:val="20"/>
                <w:lang w:eastAsia="en-GB"/>
              </w:rPr>
              <w:t xml:space="preserve"> &lt;&lt; </w:t>
            </w:r>
            <w:r w:rsidRPr="00165E8F">
              <w:rPr>
                <w:rFonts w:ascii="Courier New" w:eastAsia="Times New Roman" w:hAnsi="Courier New" w:cs="Courier New"/>
                <w:color w:val="600030"/>
                <w:sz w:val="20"/>
                <w:szCs w:val="20"/>
                <w:lang w:eastAsia="en-GB"/>
              </w:rPr>
              <w:t>' '</w:t>
            </w:r>
            <w:r w:rsidRPr="00165E8F">
              <w:rPr>
                <w:rFonts w:ascii="Courier New" w:eastAsia="Times New Roman" w:hAnsi="Courier New" w:cs="Courier New"/>
                <w:color w:val="000000"/>
                <w:sz w:val="20"/>
                <w:szCs w:val="20"/>
                <w:lang w:eastAsia="en-GB"/>
              </w:rPr>
              <w:t xml:space="preserve"> &lt;&lt; S&lt;std::string&gt;::</w:t>
            </w:r>
            <w:proofErr w:type="spellStart"/>
            <w:r w:rsidRPr="00165E8F">
              <w:rPr>
                <w:rFonts w:ascii="Courier New" w:eastAsia="Times New Roman" w:hAnsi="Courier New" w:cs="Courier New"/>
                <w:color w:val="000000"/>
                <w:sz w:val="20"/>
                <w:szCs w:val="20"/>
                <w:lang w:eastAsia="en-GB"/>
              </w:rPr>
              <w:t>i</w:t>
            </w:r>
            <w:proofErr w:type="spellEnd"/>
            <w:r w:rsidRPr="00165E8F">
              <w:rPr>
                <w:rFonts w:ascii="Courier New" w:eastAsia="Times New Roman" w:hAnsi="Courier New" w:cs="Courier New"/>
                <w:color w:val="000000"/>
                <w:sz w:val="20"/>
                <w:szCs w:val="20"/>
                <w:lang w:eastAsia="en-GB"/>
              </w:rPr>
              <w:t xml:space="preserve"> &lt;&lt; </w:t>
            </w:r>
            <w:r w:rsidRPr="00165E8F">
              <w:rPr>
                <w:rFonts w:ascii="Courier New" w:eastAsia="Times New Roman" w:hAnsi="Courier New" w:cs="Courier New"/>
                <w:color w:val="600030"/>
                <w:sz w:val="20"/>
                <w:szCs w:val="20"/>
                <w:lang w:eastAsia="en-GB"/>
              </w:rPr>
              <w:t>' '</w:t>
            </w:r>
            <w:r w:rsidRPr="00165E8F">
              <w:rPr>
                <w:rFonts w:ascii="Courier New" w:eastAsia="Times New Roman" w:hAnsi="Courier New" w:cs="Courier New"/>
                <w:color w:val="000000"/>
                <w:sz w:val="20"/>
                <w:szCs w:val="20"/>
                <w:lang w:eastAsia="en-GB"/>
              </w:rPr>
              <w:t xml:space="preserve"> &lt;&lt; S&lt;</w:t>
            </w:r>
            <w:r w:rsidRPr="00165E8F">
              <w:rPr>
                <w:rFonts w:ascii="Courier New" w:eastAsia="Times New Roman" w:hAnsi="Courier New" w:cs="Courier New"/>
                <w:color w:val="0000B0"/>
                <w:sz w:val="20"/>
                <w:szCs w:val="20"/>
                <w:lang w:eastAsia="en-GB"/>
              </w:rPr>
              <w:t>double</w:t>
            </w:r>
            <w:r w:rsidRPr="00165E8F">
              <w:rPr>
                <w:rFonts w:ascii="Courier New" w:eastAsia="Times New Roman" w:hAnsi="Courier New" w:cs="Courier New"/>
                <w:color w:val="000000"/>
                <w:sz w:val="20"/>
                <w:szCs w:val="20"/>
                <w:lang w:eastAsia="en-GB"/>
              </w:rPr>
              <w:t>&gt;::</w:t>
            </w:r>
            <w:proofErr w:type="spellStart"/>
            <w:r w:rsidRPr="00165E8F">
              <w:rPr>
                <w:rFonts w:ascii="Courier New" w:eastAsia="Times New Roman" w:hAnsi="Courier New" w:cs="Courier New"/>
                <w:color w:val="000000"/>
                <w:sz w:val="20"/>
                <w:szCs w:val="20"/>
                <w:lang w:eastAsia="en-GB"/>
              </w:rPr>
              <w:t>i</w:t>
            </w:r>
            <w:proofErr w:type="spellEnd"/>
            <w:r w:rsidRPr="00165E8F">
              <w:rPr>
                <w:rFonts w:ascii="Courier New" w:eastAsia="Times New Roman" w:hAnsi="Courier New" w:cs="Courier New"/>
                <w:color w:val="000000"/>
                <w:sz w:val="20"/>
                <w:szCs w:val="20"/>
                <w:lang w:eastAsia="en-GB"/>
              </w:rPr>
              <w:t xml:space="preserve"> &lt;&lt; std::</w:t>
            </w:r>
            <w:proofErr w:type="spellStart"/>
            <w:r w:rsidRPr="00165E8F">
              <w:rPr>
                <w:rFonts w:ascii="Courier New" w:eastAsia="Times New Roman" w:hAnsi="Courier New" w:cs="Courier New"/>
                <w:color w:val="000000"/>
                <w:sz w:val="20"/>
                <w:szCs w:val="20"/>
                <w:lang w:eastAsia="en-GB"/>
              </w:rPr>
              <w:t>endl</w:t>
            </w:r>
            <w:proofErr w:type="spellEnd"/>
            <w:r w:rsidRPr="00165E8F">
              <w:rPr>
                <w:rFonts w:ascii="Courier New" w:eastAsia="Times New Roman" w:hAnsi="Courier New" w:cs="Courier New"/>
                <w:color w:val="000000"/>
                <w:sz w:val="20"/>
                <w:szCs w:val="20"/>
                <w:lang w:eastAsia="en-GB"/>
              </w:rPr>
              <w:t>;</w:t>
            </w:r>
          </w:p>
          <w:p w14:paraId="1A3C7300"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proofErr w:type="gramStart"/>
            <w:r w:rsidRPr="00165E8F">
              <w:rPr>
                <w:rFonts w:ascii="Courier New" w:eastAsia="Times New Roman" w:hAnsi="Courier New" w:cs="Courier New"/>
                <w:color w:val="000000"/>
                <w:sz w:val="20"/>
                <w:szCs w:val="20"/>
                <w:lang w:eastAsia="en-GB"/>
              </w:rPr>
              <w:t>std::</w:t>
            </w:r>
            <w:proofErr w:type="spellStart"/>
            <w:proofErr w:type="gramEnd"/>
            <w:r w:rsidRPr="00165E8F">
              <w:rPr>
                <w:rFonts w:ascii="Courier New" w:eastAsia="Times New Roman" w:hAnsi="Courier New" w:cs="Courier New"/>
                <w:color w:val="000000"/>
                <w:sz w:val="20"/>
                <w:szCs w:val="20"/>
                <w:lang w:eastAsia="en-GB"/>
              </w:rPr>
              <w:t>cin.get</w:t>
            </w:r>
            <w:proofErr w:type="spellEnd"/>
            <w:r w:rsidRPr="00165E8F">
              <w:rPr>
                <w:rFonts w:ascii="Courier New" w:eastAsia="Times New Roman" w:hAnsi="Courier New" w:cs="Courier New"/>
                <w:color w:val="000000"/>
                <w:sz w:val="20"/>
                <w:szCs w:val="20"/>
                <w:lang w:eastAsia="en-GB"/>
              </w:rPr>
              <w:t>();</w:t>
            </w:r>
          </w:p>
          <w:p w14:paraId="1C14778F"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tc>
        <w:tc>
          <w:tcPr>
            <w:tcW w:w="0" w:type="auto"/>
            <w:vAlign w:val="center"/>
            <w:hideMark/>
          </w:tcPr>
          <w:p w14:paraId="583B5C89" w14:textId="77777777" w:rsidR="00165E8F" w:rsidRPr="00165E8F" w:rsidRDefault="00165E8F" w:rsidP="00165E8F">
            <w:pPr>
              <w:spacing w:after="0" w:line="240" w:lineRule="auto"/>
              <w:rPr>
                <w:rFonts w:ascii="Verdana" w:eastAsia="Times New Roman" w:hAnsi="Verdana" w:cs="Times New Roman"/>
                <w:color w:val="000000"/>
                <w:sz w:val="18"/>
                <w:szCs w:val="18"/>
                <w:lang w:eastAsia="en-GB"/>
              </w:rPr>
            </w:pPr>
            <w:hyperlink r:id="rId38" w:tgtFrame="_top" w:tooltip="Open C++ Shell (in a new window)" w:history="1">
              <w:r w:rsidRPr="00165E8F">
                <w:rPr>
                  <w:rFonts w:ascii="Verdana" w:eastAsia="Times New Roman" w:hAnsi="Verdana" w:cs="Times New Roman"/>
                  <w:color w:val="000070"/>
                  <w:sz w:val="18"/>
                  <w:szCs w:val="18"/>
                  <w:lang w:eastAsia="en-GB"/>
                </w:rPr>
                <w:t xml:space="preserve"> Edit &amp; </w:t>
              </w:r>
              <w:proofErr w:type="gramStart"/>
              <w:r w:rsidRPr="00165E8F">
                <w:rPr>
                  <w:rFonts w:ascii="Verdana" w:eastAsia="Times New Roman" w:hAnsi="Verdana" w:cs="Times New Roman"/>
                  <w:color w:val="000070"/>
                  <w:sz w:val="18"/>
                  <w:szCs w:val="18"/>
                  <w:lang w:eastAsia="en-GB"/>
                </w:rPr>
                <w:t>Run</w:t>
              </w:r>
              <w:proofErr w:type="gramEnd"/>
            </w:hyperlink>
          </w:p>
        </w:tc>
      </w:tr>
    </w:tbl>
    <w:p w14:paraId="2B693642" w14:textId="77777777" w:rsidR="00165E8F" w:rsidRPr="00165E8F" w:rsidRDefault="00165E8F" w:rsidP="00165E8F">
      <w:pPr>
        <w:shd w:val="clear" w:color="auto" w:fill="FFFFFF"/>
        <w:spacing w:after="240" w:line="240" w:lineRule="auto"/>
        <w:rPr>
          <w:rFonts w:ascii="Verdana" w:eastAsia="Times New Roman" w:hAnsi="Verdana" w:cs="Times New Roman"/>
          <w:color w:val="000000"/>
          <w:sz w:val="18"/>
          <w:szCs w:val="18"/>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1"/>
      </w:tblGrid>
      <w:tr w:rsidR="00165E8F" w:rsidRPr="00165E8F" w14:paraId="2145B396" w14:textId="77777777" w:rsidTr="00165E8F">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7E533A3F"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9EE6C89"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4 6 8 0</w:t>
            </w:r>
          </w:p>
          <w:p w14:paraId="2AC6A21B" w14:textId="77777777" w:rsidR="00165E8F" w:rsidRPr="00165E8F" w:rsidRDefault="00165E8F" w:rsidP="00165E8F">
            <w:pPr>
              <w:spacing w:after="0" w:line="240" w:lineRule="auto"/>
              <w:rPr>
                <w:rFonts w:ascii="Verdana" w:eastAsia="Times New Roman" w:hAnsi="Verdana" w:cs="Times New Roman"/>
                <w:color w:val="000000"/>
                <w:sz w:val="18"/>
                <w:szCs w:val="18"/>
                <w:lang w:eastAsia="en-GB"/>
              </w:rPr>
            </w:pPr>
          </w:p>
        </w:tc>
      </w:tr>
    </w:tbl>
    <w:p w14:paraId="0A0749CD" w14:textId="77777777" w:rsidR="00165E8F" w:rsidRPr="00165E8F" w:rsidRDefault="00165E8F" w:rsidP="00165E8F">
      <w:pPr>
        <w:shd w:val="clear" w:color="auto" w:fill="FFFFFF"/>
        <w:spacing w:after="75" w:line="240" w:lineRule="auto"/>
        <w:jc w:val="right"/>
        <w:rPr>
          <w:rFonts w:ascii="Verdana" w:eastAsia="Times New Roman" w:hAnsi="Verdana" w:cs="Times New Roman"/>
          <w:color w:val="000000"/>
          <w:sz w:val="18"/>
          <w:szCs w:val="18"/>
          <w:lang w:eastAsia="en-GB"/>
        </w:rPr>
      </w:pPr>
      <w:r w:rsidRPr="00165E8F">
        <w:rPr>
          <w:rFonts w:ascii="Verdana" w:eastAsia="Times New Roman" w:hAnsi="Verdana" w:cs="Times New Roman"/>
          <w:i/>
          <w:iCs/>
          <w:color w:val="000000"/>
          <w:sz w:val="15"/>
          <w:szCs w:val="15"/>
          <w:lang w:eastAsia="en-GB"/>
        </w:rPr>
        <w:t xml:space="preserve">Last edited on Jun 1, </w:t>
      </w:r>
      <w:proofErr w:type="gramStart"/>
      <w:r w:rsidRPr="00165E8F">
        <w:rPr>
          <w:rFonts w:ascii="Verdana" w:eastAsia="Times New Roman" w:hAnsi="Verdana" w:cs="Times New Roman"/>
          <w:i/>
          <w:iCs/>
          <w:color w:val="000000"/>
          <w:sz w:val="15"/>
          <w:szCs w:val="15"/>
          <w:lang w:eastAsia="en-GB"/>
        </w:rPr>
        <w:t>2011</w:t>
      </w:r>
      <w:proofErr w:type="gramEnd"/>
      <w:r w:rsidRPr="00165E8F">
        <w:rPr>
          <w:rFonts w:ascii="Verdana" w:eastAsia="Times New Roman" w:hAnsi="Verdana" w:cs="Times New Roman"/>
          <w:i/>
          <w:iCs/>
          <w:color w:val="000000"/>
          <w:sz w:val="15"/>
          <w:szCs w:val="15"/>
          <w:lang w:eastAsia="en-GB"/>
        </w:rPr>
        <w:t xml:space="preserve"> at 7:45pm</w:t>
      </w:r>
    </w:p>
    <w:p w14:paraId="54A6FBD0" w14:textId="6EDB5D7A"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r w:rsidRPr="00165E8F">
        <w:rPr>
          <w:rFonts w:ascii="Verdana" w:eastAsia="Times New Roman" w:hAnsi="Verdana" w:cs="Times New Roman"/>
          <w:noProof/>
          <w:color w:val="000070"/>
          <w:sz w:val="15"/>
          <w:szCs w:val="15"/>
          <w:lang w:eastAsia="en-GB"/>
        </w:rPr>
        <w:drawing>
          <wp:inline distT="0" distB="0" distL="0" distR="0" wp14:anchorId="5496D8F7" wp14:editId="28CD8105">
            <wp:extent cx="156210" cy="78105"/>
            <wp:effectExtent l="0" t="0" r="0" b="0"/>
            <wp:docPr id="5" name="Picture 5">
              <a:hlinkClick xmlns:a="http://schemas.openxmlformats.org/drawingml/2006/main" r:id="rId39" tooltip="&quot;Link to this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9" tooltip="&quot;Link to this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78105"/>
                    </a:xfrm>
                    <a:prstGeom prst="rect">
                      <a:avLst/>
                    </a:prstGeom>
                    <a:noFill/>
                    <a:ln>
                      <a:noFill/>
                    </a:ln>
                  </pic:spPr>
                </pic:pic>
              </a:graphicData>
            </a:graphic>
          </wp:inline>
        </w:drawing>
      </w:r>
      <w:r w:rsidRPr="00165E8F">
        <w:rPr>
          <w:rFonts w:ascii="Verdana" w:eastAsia="Times New Roman" w:hAnsi="Verdana" w:cs="Times New Roman"/>
          <w:color w:val="000000"/>
          <w:sz w:val="15"/>
          <w:szCs w:val="15"/>
          <w:lang w:eastAsia="en-GB"/>
        </w:rPr>
        <w:t xml:space="preserve"> Jun 1, </w:t>
      </w:r>
      <w:proofErr w:type="gramStart"/>
      <w:r w:rsidRPr="00165E8F">
        <w:rPr>
          <w:rFonts w:ascii="Verdana" w:eastAsia="Times New Roman" w:hAnsi="Verdana" w:cs="Times New Roman"/>
          <w:color w:val="000000"/>
          <w:sz w:val="15"/>
          <w:szCs w:val="15"/>
          <w:lang w:eastAsia="en-GB"/>
        </w:rPr>
        <w:t>2011</w:t>
      </w:r>
      <w:proofErr w:type="gramEnd"/>
      <w:r w:rsidRPr="00165E8F">
        <w:rPr>
          <w:rFonts w:ascii="Verdana" w:eastAsia="Times New Roman" w:hAnsi="Verdana" w:cs="Times New Roman"/>
          <w:color w:val="000000"/>
          <w:sz w:val="15"/>
          <w:szCs w:val="15"/>
          <w:lang w:eastAsia="en-GB"/>
        </w:rPr>
        <w:t xml:space="preserve"> at 8:11pm</w:t>
      </w:r>
    </w:p>
    <w:p w14:paraId="25173933" w14:textId="77777777" w:rsidR="00165E8F" w:rsidRPr="00165E8F" w:rsidRDefault="00165E8F" w:rsidP="00165E8F">
      <w:pPr>
        <w:shd w:val="clear" w:color="auto" w:fill="F0F0FF"/>
        <w:spacing w:after="75" w:line="240" w:lineRule="auto"/>
        <w:rPr>
          <w:rFonts w:ascii="Verdana" w:eastAsia="Times New Roman" w:hAnsi="Verdana" w:cs="Times New Roman"/>
          <w:color w:val="000000"/>
          <w:sz w:val="15"/>
          <w:szCs w:val="15"/>
          <w:lang w:eastAsia="en-GB"/>
        </w:rPr>
      </w:pPr>
      <w:hyperlink r:id="rId40" w:history="1">
        <w:proofErr w:type="spellStart"/>
        <w:r w:rsidRPr="00165E8F">
          <w:rPr>
            <w:rFonts w:ascii="Verdana" w:eastAsia="Times New Roman" w:hAnsi="Verdana" w:cs="Times New Roman"/>
            <w:b/>
            <w:bCs/>
            <w:color w:val="000070"/>
            <w:sz w:val="15"/>
            <w:szCs w:val="15"/>
            <w:lang w:eastAsia="en-GB"/>
          </w:rPr>
          <w:t>Disch</w:t>
        </w:r>
        <w:proofErr w:type="spellEnd"/>
        <w:r w:rsidRPr="00165E8F">
          <w:rPr>
            <w:rFonts w:ascii="Verdana" w:eastAsia="Times New Roman" w:hAnsi="Verdana" w:cs="Times New Roman"/>
            <w:color w:val="000070"/>
            <w:sz w:val="15"/>
            <w:szCs w:val="15"/>
            <w:lang w:eastAsia="en-GB"/>
          </w:rPr>
          <w:t> (13742)</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2"/>
      </w:tblGrid>
      <w:tr w:rsidR="00165E8F" w:rsidRPr="00165E8F" w14:paraId="443035BF" w14:textId="77777777" w:rsidTr="00165E8F">
        <w:trPr>
          <w:tblCellSpacing w:w="15" w:type="dxa"/>
        </w:trPr>
        <w:tc>
          <w:tcPr>
            <w:tcW w:w="0" w:type="auto"/>
            <w:tcBorders>
              <w:top w:val="dotted" w:sz="6" w:space="0" w:color="C0C0C0"/>
              <w:left w:val="dotted" w:sz="6" w:space="0" w:color="C0C0C0"/>
              <w:bottom w:val="dotted" w:sz="6" w:space="0" w:color="C0C0C0"/>
              <w:right w:val="dotted" w:sz="6" w:space="0" w:color="C0C0C0"/>
            </w:tcBorders>
            <w:shd w:val="clear" w:color="auto" w:fill="EFEFEF"/>
            <w:vAlign w:val="center"/>
            <w:hideMark/>
          </w:tcPr>
          <w:p w14:paraId="06FA1CD1" w14:textId="77777777" w:rsidR="00165E8F" w:rsidRPr="00165E8F" w:rsidRDefault="00165E8F" w:rsidP="00165E8F">
            <w:pPr>
              <w:spacing w:after="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The following test code worked fine, so I suppose it's alright.</w:t>
            </w:r>
          </w:p>
        </w:tc>
      </w:tr>
    </w:tbl>
    <w:p w14:paraId="088AC698" w14:textId="77777777" w:rsidR="00165E8F" w:rsidRPr="00165E8F" w:rsidRDefault="00165E8F" w:rsidP="00165E8F">
      <w:pPr>
        <w:shd w:val="clear" w:color="auto" w:fill="FFFFFF"/>
        <w:spacing w:after="75"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What if you try to use S&lt;int</w:t>
      </w:r>
      <w:proofErr w:type="gramStart"/>
      <w:r w:rsidRPr="00165E8F">
        <w:rPr>
          <w:rFonts w:ascii="Verdana" w:eastAsia="Times New Roman" w:hAnsi="Verdana" w:cs="Times New Roman"/>
          <w:color w:val="000000"/>
          <w:sz w:val="18"/>
          <w:szCs w:val="18"/>
          <w:lang w:eastAsia="en-GB"/>
        </w:rPr>
        <w:t>&gt;::</w:t>
      </w:r>
      <w:proofErr w:type="spellStart"/>
      <w:proofErr w:type="gramEnd"/>
      <w:r w:rsidRPr="00165E8F">
        <w:rPr>
          <w:rFonts w:ascii="Verdana" w:eastAsia="Times New Roman" w:hAnsi="Verdana" w:cs="Times New Roman"/>
          <w:color w:val="000000"/>
          <w:sz w:val="18"/>
          <w:szCs w:val="18"/>
          <w:lang w:eastAsia="en-GB"/>
        </w:rPr>
        <w:t>i</w:t>
      </w:r>
      <w:proofErr w:type="spellEnd"/>
      <w:r w:rsidRPr="00165E8F">
        <w:rPr>
          <w:rFonts w:ascii="Verdana" w:eastAsia="Times New Roman" w:hAnsi="Verdana" w:cs="Times New Roman"/>
          <w:color w:val="000000"/>
          <w:sz w:val="18"/>
          <w:szCs w:val="18"/>
          <w:lang w:eastAsia="en-GB"/>
        </w:rPr>
        <w:t xml:space="preserve"> from a different </w:t>
      </w:r>
      <w:proofErr w:type="spellStart"/>
      <w:r w:rsidRPr="00165E8F">
        <w:rPr>
          <w:rFonts w:ascii="Verdana" w:eastAsia="Times New Roman" w:hAnsi="Verdana" w:cs="Times New Roman"/>
          <w:color w:val="000000"/>
          <w:sz w:val="18"/>
          <w:szCs w:val="18"/>
          <w:lang w:eastAsia="en-GB"/>
        </w:rPr>
        <w:t>cpp</w:t>
      </w:r>
      <w:proofErr w:type="spellEnd"/>
      <w:r w:rsidRPr="00165E8F">
        <w:rPr>
          <w:rFonts w:ascii="Verdana" w:eastAsia="Times New Roman" w:hAnsi="Verdana" w:cs="Times New Roman"/>
          <w:color w:val="000000"/>
          <w:sz w:val="18"/>
          <w:szCs w:val="18"/>
          <w:lang w:eastAsia="en-GB"/>
        </w:rPr>
        <w:t xml:space="preserve"> file, though?</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You can probably put the instantiation line in the header since it's a template, I'm just not sure if that would work because I can't test it now.</w:t>
      </w:r>
    </w:p>
    <w:p w14:paraId="4EF15F67" w14:textId="6148193F"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r w:rsidRPr="00165E8F">
        <w:rPr>
          <w:rFonts w:ascii="Verdana" w:eastAsia="Times New Roman" w:hAnsi="Verdana" w:cs="Times New Roman"/>
          <w:noProof/>
          <w:color w:val="000070"/>
          <w:sz w:val="15"/>
          <w:szCs w:val="15"/>
          <w:lang w:eastAsia="en-GB"/>
        </w:rPr>
        <w:drawing>
          <wp:inline distT="0" distB="0" distL="0" distR="0" wp14:anchorId="3A0E4E74" wp14:editId="6EA8EAE4">
            <wp:extent cx="156210" cy="78105"/>
            <wp:effectExtent l="0" t="0" r="0" b="0"/>
            <wp:docPr id="4" name="Picture 4">
              <a:hlinkClick xmlns:a="http://schemas.openxmlformats.org/drawingml/2006/main" r:id="rId41" tooltip="&quot;Link to this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41" tooltip="&quot;Link to this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78105"/>
                    </a:xfrm>
                    <a:prstGeom prst="rect">
                      <a:avLst/>
                    </a:prstGeom>
                    <a:noFill/>
                    <a:ln>
                      <a:noFill/>
                    </a:ln>
                  </pic:spPr>
                </pic:pic>
              </a:graphicData>
            </a:graphic>
          </wp:inline>
        </w:drawing>
      </w:r>
      <w:r w:rsidRPr="00165E8F">
        <w:rPr>
          <w:rFonts w:ascii="Verdana" w:eastAsia="Times New Roman" w:hAnsi="Verdana" w:cs="Times New Roman"/>
          <w:color w:val="000000"/>
          <w:sz w:val="15"/>
          <w:szCs w:val="15"/>
          <w:lang w:eastAsia="en-GB"/>
        </w:rPr>
        <w:t xml:space="preserve"> Jun 1, </w:t>
      </w:r>
      <w:proofErr w:type="gramStart"/>
      <w:r w:rsidRPr="00165E8F">
        <w:rPr>
          <w:rFonts w:ascii="Verdana" w:eastAsia="Times New Roman" w:hAnsi="Verdana" w:cs="Times New Roman"/>
          <w:color w:val="000000"/>
          <w:sz w:val="15"/>
          <w:szCs w:val="15"/>
          <w:lang w:eastAsia="en-GB"/>
        </w:rPr>
        <w:t>2011</w:t>
      </w:r>
      <w:proofErr w:type="gramEnd"/>
      <w:r w:rsidRPr="00165E8F">
        <w:rPr>
          <w:rFonts w:ascii="Verdana" w:eastAsia="Times New Roman" w:hAnsi="Verdana" w:cs="Times New Roman"/>
          <w:color w:val="000000"/>
          <w:sz w:val="15"/>
          <w:szCs w:val="15"/>
          <w:lang w:eastAsia="en-GB"/>
        </w:rPr>
        <w:t xml:space="preserve"> at 8:17pm</w:t>
      </w:r>
    </w:p>
    <w:p w14:paraId="1CE5D660" w14:textId="77777777"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hyperlink r:id="rId42" w:history="1">
        <w:r w:rsidRPr="00165E8F">
          <w:rPr>
            <w:rFonts w:ascii="Verdana" w:eastAsia="Times New Roman" w:hAnsi="Verdana" w:cs="Times New Roman"/>
            <w:b/>
            <w:bCs/>
            <w:color w:val="000070"/>
            <w:sz w:val="15"/>
            <w:szCs w:val="15"/>
            <w:lang w:eastAsia="en-GB"/>
          </w:rPr>
          <w:t>anonymous23323124</w:t>
        </w:r>
        <w:r w:rsidRPr="00165E8F">
          <w:rPr>
            <w:rFonts w:ascii="Verdana" w:eastAsia="Times New Roman" w:hAnsi="Verdana" w:cs="Times New Roman"/>
            <w:color w:val="000070"/>
            <w:sz w:val="15"/>
            <w:szCs w:val="15"/>
            <w:lang w:eastAsia="en-GB"/>
          </w:rPr>
          <w:t> (1383)</w:t>
        </w:r>
      </w:hyperlink>
    </w:p>
    <w:p w14:paraId="385DE031" w14:textId="77777777" w:rsidR="00165E8F" w:rsidRPr="00165E8F" w:rsidRDefault="00165E8F" w:rsidP="00165E8F">
      <w:pPr>
        <w:shd w:val="clear" w:color="auto" w:fill="FFFFFF"/>
        <w:spacing w:after="75"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I set S&lt;int</w:t>
      </w:r>
      <w:proofErr w:type="gramStart"/>
      <w:r w:rsidRPr="00165E8F">
        <w:rPr>
          <w:rFonts w:ascii="Verdana" w:eastAsia="Times New Roman" w:hAnsi="Verdana" w:cs="Times New Roman"/>
          <w:color w:val="000000"/>
          <w:sz w:val="18"/>
          <w:szCs w:val="18"/>
          <w:lang w:eastAsia="en-GB"/>
        </w:rPr>
        <w:t>&gt;::</w:t>
      </w:r>
      <w:proofErr w:type="spellStart"/>
      <w:proofErr w:type="gramEnd"/>
      <w:r w:rsidRPr="00165E8F">
        <w:rPr>
          <w:rFonts w:ascii="Verdana" w:eastAsia="Times New Roman" w:hAnsi="Verdana" w:cs="Times New Roman"/>
          <w:color w:val="000000"/>
          <w:sz w:val="18"/>
          <w:szCs w:val="18"/>
          <w:lang w:eastAsia="en-GB"/>
        </w:rPr>
        <w:t>i</w:t>
      </w:r>
      <w:proofErr w:type="spellEnd"/>
      <w:r w:rsidRPr="00165E8F">
        <w:rPr>
          <w:rFonts w:ascii="Verdana" w:eastAsia="Times New Roman" w:hAnsi="Verdana" w:cs="Times New Roman"/>
          <w:color w:val="000000"/>
          <w:sz w:val="18"/>
          <w:szCs w:val="18"/>
          <w:lang w:eastAsia="en-GB"/>
        </w:rPr>
        <w:t xml:space="preserve"> in one file and outputted it in another. Still worked fine.</w:t>
      </w:r>
    </w:p>
    <w:p w14:paraId="046E7DF0" w14:textId="4E8BB48B"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r w:rsidRPr="00165E8F">
        <w:rPr>
          <w:rFonts w:ascii="Verdana" w:eastAsia="Times New Roman" w:hAnsi="Verdana" w:cs="Times New Roman"/>
          <w:noProof/>
          <w:color w:val="000070"/>
          <w:sz w:val="15"/>
          <w:szCs w:val="15"/>
          <w:lang w:eastAsia="en-GB"/>
        </w:rPr>
        <w:drawing>
          <wp:inline distT="0" distB="0" distL="0" distR="0" wp14:anchorId="51E47FFF" wp14:editId="7A2A9464">
            <wp:extent cx="156210" cy="78105"/>
            <wp:effectExtent l="0" t="0" r="0" b="0"/>
            <wp:docPr id="3" name="Picture 3">
              <a:hlinkClick xmlns:a="http://schemas.openxmlformats.org/drawingml/2006/main" r:id="rId43" tooltip="&quot;Link to this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43" tooltip="&quot;Link to this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78105"/>
                    </a:xfrm>
                    <a:prstGeom prst="rect">
                      <a:avLst/>
                    </a:prstGeom>
                    <a:noFill/>
                    <a:ln>
                      <a:noFill/>
                    </a:ln>
                  </pic:spPr>
                </pic:pic>
              </a:graphicData>
            </a:graphic>
          </wp:inline>
        </w:drawing>
      </w:r>
      <w:r w:rsidRPr="00165E8F">
        <w:rPr>
          <w:rFonts w:ascii="Verdana" w:eastAsia="Times New Roman" w:hAnsi="Verdana" w:cs="Times New Roman"/>
          <w:color w:val="000000"/>
          <w:sz w:val="15"/>
          <w:szCs w:val="15"/>
          <w:lang w:eastAsia="en-GB"/>
        </w:rPr>
        <w:t xml:space="preserve"> Jun 1, </w:t>
      </w:r>
      <w:proofErr w:type="gramStart"/>
      <w:r w:rsidRPr="00165E8F">
        <w:rPr>
          <w:rFonts w:ascii="Verdana" w:eastAsia="Times New Roman" w:hAnsi="Verdana" w:cs="Times New Roman"/>
          <w:color w:val="000000"/>
          <w:sz w:val="15"/>
          <w:szCs w:val="15"/>
          <w:lang w:eastAsia="en-GB"/>
        </w:rPr>
        <w:t>2011</w:t>
      </w:r>
      <w:proofErr w:type="gramEnd"/>
      <w:r w:rsidRPr="00165E8F">
        <w:rPr>
          <w:rFonts w:ascii="Verdana" w:eastAsia="Times New Roman" w:hAnsi="Verdana" w:cs="Times New Roman"/>
          <w:color w:val="000000"/>
          <w:sz w:val="15"/>
          <w:szCs w:val="15"/>
          <w:lang w:eastAsia="en-GB"/>
        </w:rPr>
        <w:t xml:space="preserve"> at 8:26pm</w:t>
      </w:r>
    </w:p>
    <w:p w14:paraId="1DE21444" w14:textId="77777777"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hyperlink r:id="rId44" w:history="1">
        <w:r w:rsidRPr="00165E8F">
          <w:rPr>
            <w:rFonts w:ascii="Verdana" w:eastAsia="Times New Roman" w:hAnsi="Verdana" w:cs="Times New Roman"/>
            <w:b/>
            <w:bCs/>
            <w:color w:val="000070"/>
            <w:sz w:val="15"/>
            <w:szCs w:val="15"/>
            <w:lang w:eastAsia="en-GB"/>
          </w:rPr>
          <w:t>anonymous23323124</w:t>
        </w:r>
        <w:r w:rsidRPr="00165E8F">
          <w:rPr>
            <w:rFonts w:ascii="Verdana" w:eastAsia="Times New Roman" w:hAnsi="Verdana" w:cs="Times New Roman"/>
            <w:color w:val="000070"/>
            <w:sz w:val="15"/>
            <w:szCs w:val="15"/>
            <w:lang w:eastAsia="en-GB"/>
          </w:rPr>
          <w:t> (1383)</w:t>
        </w:r>
      </w:hyperlink>
    </w:p>
    <w:p w14:paraId="05303166" w14:textId="77777777" w:rsidR="00165E8F" w:rsidRPr="00165E8F" w:rsidRDefault="00165E8F" w:rsidP="00165E8F">
      <w:pPr>
        <w:shd w:val="clear" w:color="auto" w:fill="FFFFFF"/>
        <w:spacing w:after="24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 xml:space="preserve">Here is my final template singleton design. Thanks to everyone on this thread for their help in its creation, especially </w:t>
      </w:r>
      <w:proofErr w:type="spellStart"/>
      <w:r w:rsidRPr="00165E8F">
        <w:rPr>
          <w:rFonts w:ascii="Verdana" w:eastAsia="Times New Roman" w:hAnsi="Verdana" w:cs="Times New Roman"/>
          <w:color w:val="000000"/>
          <w:sz w:val="18"/>
          <w:szCs w:val="18"/>
          <w:lang w:eastAsia="en-GB"/>
        </w:rPr>
        <w:t>Disch</w:t>
      </w:r>
      <w:proofErr w:type="spellEnd"/>
      <w:r w:rsidRPr="00165E8F">
        <w:rPr>
          <w:rFonts w:ascii="Verdana" w:eastAsia="Times New Roman" w:hAnsi="Verdana" w:cs="Times New Roman"/>
          <w:color w:val="000000"/>
          <w:sz w:val="18"/>
          <w:szCs w:val="18"/>
          <w:lang w:eastAsia="en-GB"/>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629"/>
        <w:gridCol w:w="81"/>
      </w:tblGrid>
      <w:tr w:rsidR="00165E8F" w:rsidRPr="00165E8F" w14:paraId="62E38338" w14:textId="77777777" w:rsidTr="00165E8F">
        <w:trPr>
          <w:tblCellSpacing w:w="15" w:type="dxa"/>
        </w:trPr>
        <w:tc>
          <w:tcPr>
            <w:tcW w:w="0" w:type="auto"/>
            <w:hideMark/>
          </w:tcPr>
          <w:p w14:paraId="24E3CE7A"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lang w:eastAsia="en-GB"/>
              </w:rPr>
            </w:pPr>
            <w:r w:rsidRPr="00165E8F">
              <w:rPr>
                <w:rFonts w:ascii="Courier New" w:eastAsia="Times New Roman" w:hAnsi="Courier New" w:cs="Courier New"/>
                <w:color w:val="A0A0A0"/>
                <w:sz w:val="20"/>
                <w:szCs w:val="20"/>
                <w:lang w:eastAsia="en-GB"/>
              </w:rPr>
              <w:t>1</w:t>
            </w:r>
            <w:r w:rsidRPr="00165E8F">
              <w:rPr>
                <w:rFonts w:ascii="Courier New" w:eastAsia="Times New Roman" w:hAnsi="Courier New" w:cs="Courier New"/>
                <w:color w:val="A0A0A0"/>
                <w:sz w:val="20"/>
                <w:szCs w:val="20"/>
                <w:lang w:eastAsia="en-GB"/>
              </w:rPr>
              <w:br/>
              <w:t>2</w:t>
            </w:r>
            <w:r w:rsidRPr="00165E8F">
              <w:rPr>
                <w:rFonts w:ascii="Courier New" w:eastAsia="Times New Roman" w:hAnsi="Courier New" w:cs="Courier New"/>
                <w:color w:val="A0A0A0"/>
                <w:sz w:val="20"/>
                <w:szCs w:val="20"/>
                <w:lang w:eastAsia="en-GB"/>
              </w:rPr>
              <w:br/>
              <w:t>3</w:t>
            </w:r>
            <w:r w:rsidRPr="00165E8F">
              <w:rPr>
                <w:rFonts w:ascii="Courier New" w:eastAsia="Times New Roman" w:hAnsi="Courier New" w:cs="Courier New"/>
                <w:color w:val="A0A0A0"/>
                <w:sz w:val="20"/>
                <w:szCs w:val="20"/>
                <w:lang w:eastAsia="en-GB"/>
              </w:rPr>
              <w:br/>
              <w:t>4</w:t>
            </w:r>
            <w:r w:rsidRPr="00165E8F">
              <w:rPr>
                <w:rFonts w:ascii="Courier New" w:eastAsia="Times New Roman" w:hAnsi="Courier New" w:cs="Courier New"/>
                <w:color w:val="A0A0A0"/>
                <w:sz w:val="20"/>
                <w:szCs w:val="20"/>
                <w:lang w:eastAsia="en-GB"/>
              </w:rPr>
              <w:br/>
              <w:t>5</w:t>
            </w:r>
            <w:r w:rsidRPr="00165E8F">
              <w:rPr>
                <w:rFonts w:ascii="Courier New" w:eastAsia="Times New Roman" w:hAnsi="Courier New" w:cs="Courier New"/>
                <w:color w:val="A0A0A0"/>
                <w:sz w:val="20"/>
                <w:szCs w:val="20"/>
                <w:lang w:eastAsia="en-GB"/>
              </w:rPr>
              <w:br/>
              <w:t>6</w:t>
            </w:r>
            <w:r w:rsidRPr="00165E8F">
              <w:rPr>
                <w:rFonts w:ascii="Courier New" w:eastAsia="Times New Roman" w:hAnsi="Courier New" w:cs="Courier New"/>
                <w:color w:val="A0A0A0"/>
                <w:sz w:val="20"/>
                <w:szCs w:val="20"/>
                <w:lang w:eastAsia="en-GB"/>
              </w:rPr>
              <w:br/>
              <w:t>7</w:t>
            </w:r>
            <w:r w:rsidRPr="00165E8F">
              <w:rPr>
                <w:rFonts w:ascii="Courier New" w:eastAsia="Times New Roman" w:hAnsi="Courier New" w:cs="Courier New"/>
                <w:color w:val="A0A0A0"/>
                <w:sz w:val="20"/>
                <w:szCs w:val="20"/>
                <w:lang w:eastAsia="en-GB"/>
              </w:rPr>
              <w:br/>
              <w:t>8</w:t>
            </w:r>
            <w:r w:rsidRPr="00165E8F">
              <w:rPr>
                <w:rFonts w:ascii="Courier New" w:eastAsia="Times New Roman" w:hAnsi="Courier New" w:cs="Courier New"/>
                <w:color w:val="A0A0A0"/>
                <w:sz w:val="20"/>
                <w:szCs w:val="20"/>
                <w:lang w:eastAsia="en-GB"/>
              </w:rPr>
              <w:br/>
              <w:t>9</w:t>
            </w:r>
            <w:r w:rsidRPr="00165E8F">
              <w:rPr>
                <w:rFonts w:ascii="Courier New" w:eastAsia="Times New Roman" w:hAnsi="Courier New" w:cs="Courier New"/>
                <w:color w:val="A0A0A0"/>
                <w:sz w:val="20"/>
                <w:szCs w:val="20"/>
                <w:lang w:eastAsia="en-GB"/>
              </w:rPr>
              <w:br/>
              <w:t>10</w:t>
            </w:r>
            <w:r w:rsidRPr="00165E8F">
              <w:rPr>
                <w:rFonts w:ascii="Courier New" w:eastAsia="Times New Roman" w:hAnsi="Courier New" w:cs="Courier New"/>
                <w:color w:val="A0A0A0"/>
                <w:sz w:val="20"/>
                <w:szCs w:val="20"/>
                <w:lang w:eastAsia="en-GB"/>
              </w:rPr>
              <w:br/>
              <w:t>11</w:t>
            </w:r>
            <w:r w:rsidRPr="00165E8F">
              <w:rPr>
                <w:rFonts w:ascii="Courier New" w:eastAsia="Times New Roman" w:hAnsi="Courier New" w:cs="Courier New"/>
                <w:color w:val="A0A0A0"/>
                <w:sz w:val="20"/>
                <w:szCs w:val="20"/>
                <w:lang w:eastAsia="en-GB"/>
              </w:rPr>
              <w:br/>
              <w:t>12</w:t>
            </w:r>
            <w:r w:rsidRPr="00165E8F">
              <w:rPr>
                <w:rFonts w:ascii="Courier New" w:eastAsia="Times New Roman" w:hAnsi="Courier New" w:cs="Courier New"/>
                <w:color w:val="A0A0A0"/>
                <w:sz w:val="20"/>
                <w:szCs w:val="20"/>
                <w:lang w:eastAsia="en-GB"/>
              </w:rPr>
              <w:br/>
              <w:t>13</w:t>
            </w:r>
            <w:r w:rsidRPr="00165E8F">
              <w:rPr>
                <w:rFonts w:ascii="Courier New" w:eastAsia="Times New Roman" w:hAnsi="Courier New" w:cs="Courier New"/>
                <w:color w:val="A0A0A0"/>
                <w:sz w:val="20"/>
                <w:szCs w:val="20"/>
                <w:lang w:eastAsia="en-GB"/>
              </w:rPr>
              <w:br/>
              <w:t>14</w:t>
            </w:r>
            <w:r w:rsidRPr="00165E8F">
              <w:rPr>
                <w:rFonts w:ascii="Courier New" w:eastAsia="Times New Roman" w:hAnsi="Courier New" w:cs="Courier New"/>
                <w:color w:val="A0A0A0"/>
                <w:sz w:val="20"/>
                <w:szCs w:val="20"/>
                <w:lang w:eastAsia="en-GB"/>
              </w:rPr>
              <w:br/>
              <w:t>15</w:t>
            </w:r>
            <w:r w:rsidRPr="00165E8F">
              <w:rPr>
                <w:rFonts w:ascii="Courier New" w:eastAsia="Times New Roman" w:hAnsi="Courier New" w:cs="Courier New"/>
                <w:color w:val="A0A0A0"/>
                <w:sz w:val="20"/>
                <w:szCs w:val="20"/>
                <w:lang w:eastAsia="en-GB"/>
              </w:rPr>
              <w:br/>
              <w:t>16</w:t>
            </w:r>
            <w:r w:rsidRPr="00165E8F">
              <w:rPr>
                <w:rFonts w:ascii="Courier New" w:eastAsia="Times New Roman" w:hAnsi="Courier New" w:cs="Courier New"/>
                <w:color w:val="A0A0A0"/>
                <w:sz w:val="20"/>
                <w:szCs w:val="20"/>
                <w:lang w:eastAsia="en-GB"/>
              </w:rPr>
              <w:br/>
              <w:t>17</w:t>
            </w:r>
            <w:r w:rsidRPr="00165E8F">
              <w:rPr>
                <w:rFonts w:ascii="Courier New" w:eastAsia="Times New Roman" w:hAnsi="Courier New" w:cs="Courier New"/>
                <w:color w:val="A0A0A0"/>
                <w:sz w:val="20"/>
                <w:szCs w:val="20"/>
                <w:lang w:eastAsia="en-GB"/>
              </w:rPr>
              <w:br/>
              <w:t>18</w:t>
            </w:r>
            <w:r w:rsidRPr="00165E8F">
              <w:rPr>
                <w:rFonts w:ascii="Courier New" w:eastAsia="Times New Roman" w:hAnsi="Courier New" w:cs="Courier New"/>
                <w:color w:val="A0A0A0"/>
                <w:sz w:val="20"/>
                <w:szCs w:val="20"/>
                <w:lang w:eastAsia="en-GB"/>
              </w:rPr>
              <w:br/>
              <w:t>19</w:t>
            </w:r>
            <w:r w:rsidRPr="00165E8F">
              <w:rPr>
                <w:rFonts w:ascii="Courier New" w:eastAsia="Times New Roman" w:hAnsi="Courier New" w:cs="Courier New"/>
                <w:color w:val="A0A0A0"/>
                <w:sz w:val="20"/>
                <w:szCs w:val="20"/>
                <w:lang w:eastAsia="en-GB"/>
              </w:rPr>
              <w:br/>
              <w:t>20</w:t>
            </w:r>
            <w:r w:rsidRPr="00165E8F">
              <w:rPr>
                <w:rFonts w:ascii="Courier New" w:eastAsia="Times New Roman" w:hAnsi="Courier New" w:cs="Courier New"/>
                <w:color w:val="A0A0A0"/>
                <w:sz w:val="20"/>
                <w:szCs w:val="20"/>
                <w:lang w:eastAsia="en-GB"/>
              </w:rPr>
              <w:br/>
              <w:t>21</w:t>
            </w:r>
            <w:r w:rsidRPr="00165E8F">
              <w:rPr>
                <w:rFonts w:ascii="Courier New" w:eastAsia="Times New Roman" w:hAnsi="Courier New" w:cs="Courier New"/>
                <w:color w:val="A0A0A0"/>
                <w:sz w:val="20"/>
                <w:szCs w:val="20"/>
                <w:lang w:eastAsia="en-GB"/>
              </w:rPr>
              <w:br/>
              <w:t>22</w:t>
            </w:r>
            <w:r w:rsidRPr="00165E8F">
              <w:rPr>
                <w:rFonts w:ascii="Courier New" w:eastAsia="Times New Roman" w:hAnsi="Courier New" w:cs="Courier New"/>
                <w:color w:val="A0A0A0"/>
                <w:sz w:val="20"/>
                <w:szCs w:val="20"/>
                <w:lang w:eastAsia="en-GB"/>
              </w:rPr>
              <w:br/>
            </w:r>
            <w:r w:rsidRPr="00165E8F">
              <w:rPr>
                <w:rFonts w:ascii="Courier New" w:eastAsia="Times New Roman" w:hAnsi="Courier New" w:cs="Courier New"/>
                <w:color w:val="A0A0A0"/>
                <w:sz w:val="20"/>
                <w:szCs w:val="20"/>
                <w:lang w:eastAsia="en-GB"/>
              </w:rPr>
              <w:lastRenderedPageBreak/>
              <w:t>23</w:t>
            </w:r>
            <w:r w:rsidRPr="00165E8F">
              <w:rPr>
                <w:rFonts w:ascii="Courier New" w:eastAsia="Times New Roman" w:hAnsi="Courier New" w:cs="Courier New"/>
                <w:color w:val="A0A0A0"/>
                <w:sz w:val="20"/>
                <w:szCs w:val="20"/>
                <w:lang w:eastAsia="en-GB"/>
              </w:rPr>
              <w:br/>
              <w:t>24</w:t>
            </w:r>
            <w:r w:rsidRPr="00165E8F">
              <w:rPr>
                <w:rFonts w:ascii="Courier New" w:eastAsia="Times New Roman" w:hAnsi="Courier New" w:cs="Courier New"/>
                <w:color w:val="A0A0A0"/>
                <w:sz w:val="20"/>
                <w:szCs w:val="20"/>
                <w:lang w:eastAsia="en-GB"/>
              </w:rPr>
              <w:br/>
              <w:t>25</w:t>
            </w:r>
            <w:r w:rsidRPr="00165E8F">
              <w:rPr>
                <w:rFonts w:ascii="Courier New" w:eastAsia="Times New Roman" w:hAnsi="Courier New" w:cs="Courier New"/>
                <w:color w:val="A0A0A0"/>
                <w:sz w:val="20"/>
                <w:szCs w:val="20"/>
                <w:lang w:eastAsia="en-GB"/>
              </w:rPr>
              <w:br/>
              <w:t>26</w:t>
            </w:r>
            <w:r w:rsidRPr="00165E8F">
              <w:rPr>
                <w:rFonts w:ascii="Courier New" w:eastAsia="Times New Roman" w:hAnsi="Courier New" w:cs="Courier New"/>
                <w:color w:val="A0A0A0"/>
                <w:sz w:val="20"/>
                <w:szCs w:val="20"/>
                <w:lang w:eastAsia="en-GB"/>
              </w:rPr>
              <w:br/>
              <w:t>27</w:t>
            </w:r>
            <w:r w:rsidRPr="00165E8F">
              <w:rPr>
                <w:rFonts w:ascii="Courier New" w:eastAsia="Times New Roman" w:hAnsi="Courier New" w:cs="Courier New"/>
                <w:color w:val="A0A0A0"/>
                <w:sz w:val="20"/>
                <w:szCs w:val="20"/>
                <w:lang w:eastAsia="en-GB"/>
              </w:rPr>
              <w:br/>
              <w:t>28</w:t>
            </w:r>
            <w:r w:rsidRPr="00165E8F">
              <w:rPr>
                <w:rFonts w:ascii="Courier New" w:eastAsia="Times New Roman" w:hAnsi="Courier New" w:cs="Courier New"/>
                <w:color w:val="A0A0A0"/>
                <w:sz w:val="20"/>
                <w:szCs w:val="20"/>
                <w:lang w:eastAsia="en-GB"/>
              </w:rPr>
              <w:br/>
              <w:t>29</w:t>
            </w:r>
            <w:r w:rsidRPr="00165E8F">
              <w:rPr>
                <w:rFonts w:ascii="Courier New" w:eastAsia="Times New Roman" w:hAnsi="Courier New" w:cs="Courier New"/>
                <w:color w:val="A0A0A0"/>
                <w:sz w:val="20"/>
                <w:szCs w:val="20"/>
                <w:lang w:eastAsia="en-GB"/>
              </w:rPr>
              <w:br/>
              <w:t>30</w:t>
            </w:r>
            <w:r w:rsidRPr="00165E8F">
              <w:rPr>
                <w:rFonts w:ascii="Courier New" w:eastAsia="Times New Roman" w:hAnsi="Courier New" w:cs="Courier New"/>
                <w:color w:val="A0A0A0"/>
                <w:sz w:val="20"/>
                <w:szCs w:val="20"/>
                <w:lang w:eastAsia="en-GB"/>
              </w:rPr>
              <w:br/>
              <w:t>31</w:t>
            </w:r>
            <w:r w:rsidRPr="00165E8F">
              <w:rPr>
                <w:rFonts w:ascii="Courier New" w:eastAsia="Times New Roman" w:hAnsi="Courier New" w:cs="Courier New"/>
                <w:color w:val="A0A0A0"/>
                <w:sz w:val="20"/>
                <w:szCs w:val="20"/>
                <w:lang w:eastAsia="en-GB"/>
              </w:rPr>
              <w:br/>
              <w:t>32</w:t>
            </w:r>
            <w:r w:rsidRPr="00165E8F">
              <w:rPr>
                <w:rFonts w:ascii="Courier New" w:eastAsia="Times New Roman" w:hAnsi="Courier New" w:cs="Courier New"/>
                <w:color w:val="A0A0A0"/>
                <w:sz w:val="20"/>
                <w:szCs w:val="20"/>
                <w:lang w:eastAsia="en-GB"/>
              </w:rPr>
              <w:br/>
              <w:t>33</w:t>
            </w:r>
            <w:r w:rsidRPr="00165E8F">
              <w:rPr>
                <w:rFonts w:ascii="Courier New" w:eastAsia="Times New Roman" w:hAnsi="Courier New" w:cs="Courier New"/>
                <w:color w:val="A0A0A0"/>
                <w:sz w:val="20"/>
                <w:szCs w:val="20"/>
                <w:lang w:eastAsia="en-GB"/>
              </w:rPr>
              <w:br/>
              <w:t>34</w:t>
            </w:r>
            <w:r w:rsidRPr="00165E8F">
              <w:rPr>
                <w:rFonts w:ascii="Courier New" w:eastAsia="Times New Roman" w:hAnsi="Courier New" w:cs="Courier New"/>
                <w:color w:val="A0A0A0"/>
                <w:sz w:val="20"/>
                <w:szCs w:val="20"/>
                <w:lang w:eastAsia="en-GB"/>
              </w:rPr>
              <w:br/>
              <w:t>35</w:t>
            </w:r>
            <w:r w:rsidRPr="00165E8F">
              <w:rPr>
                <w:rFonts w:ascii="Courier New" w:eastAsia="Times New Roman" w:hAnsi="Courier New" w:cs="Courier New"/>
                <w:color w:val="A0A0A0"/>
                <w:sz w:val="20"/>
                <w:szCs w:val="20"/>
                <w:lang w:eastAsia="en-GB"/>
              </w:rPr>
              <w:br/>
              <w:t>36</w:t>
            </w:r>
            <w:r w:rsidRPr="00165E8F">
              <w:rPr>
                <w:rFonts w:ascii="Courier New" w:eastAsia="Times New Roman" w:hAnsi="Courier New" w:cs="Courier New"/>
                <w:color w:val="A0A0A0"/>
                <w:sz w:val="20"/>
                <w:szCs w:val="20"/>
                <w:lang w:eastAsia="en-GB"/>
              </w:rPr>
              <w:br/>
              <w:t>37</w:t>
            </w:r>
            <w:r w:rsidRPr="00165E8F">
              <w:rPr>
                <w:rFonts w:ascii="Courier New" w:eastAsia="Times New Roman" w:hAnsi="Courier New" w:cs="Courier New"/>
                <w:color w:val="A0A0A0"/>
                <w:sz w:val="20"/>
                <w:szCs w:val="20"/>
                <w:lang w:eastAsia="en-GB"/>
              </w:rPr>
              <w:br/>
              <w:t>38</w:t>
            </w:r>
            <w:r w:rsidRPr="00165E8F">
              <w:rPr>
                <w:rFonts w:ascii="Courier New" w:eastAsia="Times New Roman" w:hAnsi="Courier New" w:cs="Courier New"/>
                <w:color w:val="A0A0A0"/>
                <w:sz w:val="20"/>
                <w:szCs w:val="20"/>
                <w:lang w:eastAsia="en-GB"/>
              </w:rPr>
              <w:br/>
              <w:t>39</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5274EF8B"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7000"/>
                <w:sz w:val="20"/>
                <w:szCs w:val="20"/>
                <w:lang w:eastAsia="en-GB"/>
              </w:rPr>
              <w:lastRenderedPageBreak/>
              <w:t>// forward declaration of singleton class</w:t>
            </w:r>
          </w:p>
          <w:p w14:paraId="6B167D70"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template</w:t>
            </w:r>
            <w:r w:rsidRPr="00165E8F">
              <w:rPr>
                <w:rFonts w:ascii="Courier New" w:eastAsia="Times New Roman" w:hAnsi="Courier New" w:cs="Courier New"/>
                <w:color w:val="000000"/>
                <w:sz w:val="20"/>
                <w:szCs w:val="20"/>
                <w:lang w:eastAsia="en-GB"/>
              </w:rPr>
              <w:t xml:space="preserve"> &lt;</w:t>
            </w: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T&gt; </w:t>
            </w: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Singleton;</w:t>
            </w:r>
            <w:proofErr w:type="gramEnd"/>
          </w:p>
          <w:p w14:paraId="58D718A3"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4ED9153B"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7000"/>
                <w:sz w:val="20"/>
                <w:szCs w:val="20"/>
                <w:lang w:eastAsia="en-GB"/>
              </w:rPr>
              <w:t>// the singleton access class</w:t>
            </w:r>
          </w:p>
          <w:p w14:paraId="79106779"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7000"/>
                <w:sz w:val="20"/>
                <w:szCs w:val="20"/>
                <w:lang w:eastAsia="en-GB"/>
              </w:rPr>
              <w:t>// to control access to the singleton object and</w:t>
            </w:r>
          </w:p>
          <w:p w14:paraId="055E9482"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7000"/>
                <w:sz w:val="20"/>
                <w:szCs w:val="20"/>
                <w:lang w:eastAsia="en-GB"/>
              </w:rPr>
              <w:t xml:space="preserve">// protect against multithreading problems with a </w:t>
            </w:r>
          </w:p>
          <w:p w14:paraId="1873E2F8"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7000"/>
                <w:sz w:val="20"/>
                <w:szCs w:val="20"/>
                <w:lang w:eastAsia="en-GB"/>
              </w:rPr>
              <w:t>// mutual exclusion lock</w:t>
            </w:r>
          </w:p>
          <w:p w14:paraId="30D71039"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template</w:t>
            </w:r>
            <w:r w:rsidRPr="00165E8F">
              <w:rPr>
                <w:rFonts w:ascii="Courier New" w:eastAsia="Times New Roman" w:hAnsi="Courier New" w:cs="Courier New"/>
                <w:color w:val="000000"/>
                <w:sz w:val="20"/>
                <w:szCs w:val="20"/>
                <w:lang w:eastAsia="en-GB"/>
              </w:rPr>
              <w:t xml:space="preserve"> &lt;</w:t>
            </w: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T&gt; </w:t>
            </w: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 xml:space="preserve"> {</w:t>
            </w:r>
          </w:p>
          <w:p w14:paraId="4596232A"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00B0"/>
                <w:sz w:val="20"/>
                <w:szCs w:val="20"/>
                <w:lang w:eastAsia="en-GB"/>
              </w:rPr>
              <w:t>friend</w:t>
            </w:r>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Singleton&lt;T</w:t>
            </w:r>
            <w:proofErr w:type="gramStart"/>
            <w:r w:rsidRPr="00165E8F">
              <w:rPr>
                <w:rFonts w:ascii="Courier New" w:eastAsia="Times New Roman" w:hAnsi="Courier New" w:cs="Courier New"/>
                <w:color w:val="000000"/>
                <w:sz w:val="20"/>
                <w:szCs w:val="20"/>
                <w:lang w:eastAsia="en-GB"/>
              </w:rPr>
              <w:t>&gt;;</w:t>
            </w:r>
            <w:proofErr w:type="gramEnd"/>
          </w:p>
          <w:p w14:paraId="2BCFCE89"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00B0"/>
                <w:sz w:val="20"/>
                <w:szCs w:val="20"/>
                <w:lang w:eastAsia="en-GB"/>
              </w:rPr>
              <w:t>static</w:t>
            </w: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sf::</w:t>
            </w:r>
            <w:proofErr w:type="gramEnd"/>
            <w:r w:rsidRPr="00165E8F">
              <w:rPr>
                <w:rFonts w:ascii="Courier New" w:eastAsia="Times New Roman" w:hAnsi="Courier New" w:cs="Courier New"/>
                <w:color w:val="000000"/>
                <w:sz w:val="20"/>
                <w:szCs w:val="20"/>
                <w:lang w:eastAsia="en-GB"/>
              </w:rPr>
              <w:t xml:space="preserve">Mutex </w:t>
            </w:r>
            <w:proofErr w:type="spellStart"/>
            <w:r w:rsidRPr="00165E8F">
              <w:rPr>
                <w:rFonts w:ascii="Courier New" w:eastAsia="Times New Roman" w:hAnsi="Courier New" w:cs="Courier New"/>
                <w:color w:val="000000"/>
                <w:sz w:val="20"/>
                <w:szCs w:val="20"/>
                <w:lang w:eastAsia="en-GB"/>
              </w:rPr>
              <w:t>mutex</w:t>
            </w:r>
            <w:proofErr w:type="spellEnd"/>
            <w:r w:rsidRPr="00165E8F">
              <w:rPr>
                <w:rFonts w:ascii="Courier New" w:eastAsia="Times New Roman" w:hAnsi="Courier New" w:cs="Courier New"/>
                <w:color w:val="000000"/>
                <w:sz w:val="20"/>
                <w:szCs w:val="20"/>
                <w:lang w:eastAsia="en-GB"/>
              </w:rPr>
              <w:t>;</w:t>
            </w:r>
          </w:p>
          <w:p w14:paraId="5E333429"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D64F34A"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t xml:space="preserve">T* </w:t>
            </w:r>
            <w:proofErr w:type="gramStart"/>
            <w:r w:rsidRPr="00165E8F">
              <w:rPr>
                <w:rFonts w:ascii="Courier New" w:eastAsia="Times New Roman" w:hAnsi="Courier New" w:cs="Courier New"/>
                <w:color w:val="000000"/>
                <w:sz w:val="20"/>
                <w:szCs w:val="20"/>
                <w:lang w:eastAsia="en-GB"/>
              </w:rPr>
              <w:t>t;</w:t>
            </w:r>
            <w:proofErr w:type="gramEnd"/>
          </w:p>
          <w:p w14:paraId="54D65B63"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7000"/>
                <w:sz w:val="20"/>
                <w:szCs w:val="20"/>
                <w:lang w:eastAsia="en-GB"/>
              </w:rPr>
              <w:t>// A RAII helper for the mutex (locks on construction and unlocks on destruction)</w:t>
            </w:r>
          </w:p>
          <w:p w14:paraId="3E7CC865"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proofErr w:type="gramStart"/>
            <w:r w:rsidRPr="00165E8F">
              <w:rPr>
                <w:rFonts w:ascii="Courier New" w:eastAsia="Times New Roman" w:hAnsi="Courier New" w:cs="Courier New"/>
                <w:color w:val="000000"/>
                <w:sz w:val="20"/>
                <w:szCs w:val="20"/>
                <w:lang w:eastAsia="en-GB"/>
              </w:rPr>
              <w:t>sf::</w:t>
            </w:r>
            <w:proofErr w:type="gramEnd"/>
            <w:r w:rsidRPr="00165E8F">
              <w:rPr>
                <w:rFonts w:ascii="Courier New" w:eastAsia="Times New Roman" w:hAnsi="Courier New" w:cs="Courier New"/>
                <w:color w:val="000000"/>
                <w:sz w:val="20"/>
                <w:szCs w:val="20"/>
                <w:lang w:eastAsia="en-GB"/>
              </w:rPr>
              <w:t xml:space="preserve">Lock </w:t>
            </w:r>
            <w:proofErr w:type="spellStart"/>
            <w:r w:rsidRPr="00165E8F">
              <w:rPr>
                <w:rFonts w:ascii="Courier New" w:eastAsia="Times New Roman" w:hAnsi="Courier New" w:cs="Courier New"/>
                <w:color w:val="000000"/>
                <w:sz w:val="20"/>
                <w:szCs w:val="20"/>
                <w:lang w:eastAsia="en-GB"/>
              </w:rPr>
              <w:t>lock</w:t>
            </w:r>
            <w:proofErr w:type="spellEnd"/>
            <w:r w:rsidRPr="00165E8F">
              <w:rPr>
                <w:rFonts w:ascii="Courier New" w:eastAsia="Times New Roman" w:hAnsi="Courier New" w:cs="Courier New"/>
                <w:color w:val="000000"/>
                <w:sz w:val="20"/>
                <w:szCs w:val="20"/>
                <w:lang w:eastAsia="en-GB"/>
              </w:rPr>
              <w:t>;</w:t>
            </w:r>
          </w:p>
          <w:p w14:paraId="5420A5F4"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38B64A0"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proofErr w:type="spellStart"/>
            <w:proofErr w:type="gram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w:t>
            </w:r>
            <w:proofErr w:type="gramEnd"/>
            <w:r w:rsidRPr="00165E8F">
              <w:rPr>
                <w:rFonts w:ascii="Courier New" w:eastAsia="Times New Roman" w:hAnsi="Courier New" w:cs="Courier New"/>
                <w:color w:val="000000"/>
                <w:sz w:val="20"/>
                <w:szCs w:val="20"/>
                <w:lang w:eastAsia="en-GB"/>
              </w:rPr>
              <w:t xml:space="preserve">T* t) : t(t), lock(mutex) {} </w:t>
            </w:r>
            <w:r w:rsidRPr="00165E8F">
              <w:rPr>
                <w:rFonts w:ascii="Courier New" w:eastAsia="Times New Roman" w:hAnsi="Courier New" w:cs="Courier New"/>
                <w:color w:val="007000"/>
                <w:sz w:val="20"/>
                <w:szCs w:val="20"/>
                <w:lang w:eastAsia="en-GB"/>
              </w:rPr>
              <w:t>// give the access class a pointer to the singleton</w:t>
            </w:r>
          </w:p>
          <w:p w14:paraId="159FFF95"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proofErr w:type="spell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 xml:space="preserve"> </w:t>
            </w:r>
            <w:r w:rsidRPr="00165E8F">
              <w:rPr>
                <w:rFonts w:ascii="Courier New" w:eastAsia="Times New Roman" w:hAnsi="Courier New" w:cs="Courier New"/>
                <w:color w:val="0000B0"/>
                <w:sz w:val="20"/>
                <w:szCs w:val="20"/>
                <w:lang w:eastAsia="en-GB"/>
              </w:rPr>
              <w:t>operator</w:t>
            </w:r>
            <w:proofErr w:type="gramStart"/>
            <w:r w:rsidRPr="00165E8F">
              <w:rPr>
                <w:rFonts w:ascii="Courier New" w:eastAsia="Times New Roman" w:hAnsi="Courier New" w:cs="Courier New"/>
                <w:color w:val="000000"/>
                <w:sz w:val="20"/>
                <w:szCs w:val="20"/>
                <w:lang w:eastAsia="en-GB"/>
              </w:rPr>
              <w:t>=(</w:t>
            </w:r>
            <w:proofErr w:type="spellStart"/>
            <w:proofErr w:type="gramEnd"/>
            <w:r w:rsidRPr="00165E8F">
              <w:rPr>
                <w:rFonts w:ascii="Courier New" w:eastAsia="Times New Roman" w:hAnsi="Courier New" w:cs="Courier New"/>
                <w:color w:val="0000B0"/>
                <w:sz w:val="20"/>
                <w:szCs w:val="20"/>
                <w:lang w:eastAsia="en-GB"/>
              </w:rPr>
              <w:t>const</w:t>
            </w:r>
            <w:proofErr w:type="spellEnd"/>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 xml:space="preserve">&amp;); </w:t>
            </w:r>
            <w:r w:rsidRPr="00165E8F">
              <w:rPr>
                <w:rFonts w:ascii="Courier New" w:eastAsia="Times New Roman" w:hAnsi="Courier New" w:cs="Courier New"/>
                <w:color w:val="007000"/>
                <w:sz w:val="20"/>
                <w:szCs w:val="20"/>
                <w:lang w:eastAsia="en-GB"/>
              </w:rPr>
              <w:t>// no assignment operator</w:t>
            </w:r>
          </w:p>
          <w:p w14:paraId="361CA61C"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public</w:t>
            </w:r>
            <w:r w:rsidRPr="00165E8F">
              <w:rPr>
                <w:rFonts w:ascii="Courier New" w:eastAsia="Times New Roman" w:hAnsi="Courier New" w:cs="Courier New"/>
                <w:color w:val="000000"/>
                <w:sz w:val="20"/>
                <w:szCs w:val="20"/>
                <w:lang w:eastAsia="en-GB"/>
              </w:rPr>
              <w:t>:</w:t>
            </w:r>
          </w:p>
          <w:p w14:paraId="041D55BE"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lastRenderedPageBreak/>
              <w:tab/>
            </w:r>
            <w:proofErr w:type="spellStart"/>
            <w:proofErr w:type="gram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w:t>
            </w:r>
            <w:proofErr w:type="spellStart"/>
            <w:proofErr w:type="gramEnd"/>
            <w:r w:rsidRPr="00165E8F">
              <w:rPr>
                <w:rFonts w:ascii="Courier New" w:eastAsia="Times New Roman" w:hAnsi="Courier New" w:cs="Courier New"/>
                <w:color w:val="0000B0"/>
                <w:sz w:val="20"/>
                <w:szCs w:val="20"/>
                <w:lang w:eastAsia="en-GB"/>
              </w:rPr>
              <w:t>const</w:t>
            </w:r>
            <w:proofErr w:type="spellEnd"/>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 xml:space="preserve">&amp; </w:t>
            </w:r>
            <w:proofErr w:type="spellStart"/>
            <w:r w:rsidRPr="00165E8F">
              <w:rPr>
                <w:rFonts w:ascii="Courier New" w:eastAsia="Times New Roman" w:hAnsi="Courier New" w:cs="Courier New"/>
                <w:color w:val="000000"/>
                <w:sz w:val="20"/>
                <w:szCs w:val="20"/>
                <w:lang w:eastAsia="en-GB"/>
              </w:rPr>
              <w:t>sa</w:t>
            </w:r>
            <w:proofErr w:type="spellEnd"/>
            <w:r w:rsidRPr="00165E8F">
              <w:rPr>
                <w:rFonts w:ascii="Courier New" w:eastAsia="Times New Roman" w:hAnsi="Courier New" w:cs="Courier New"/>
                <w:color w:val="000000"/>
                <w:sz w:val="20"/>
                <w:szCs w:val="20"/>
                <w:lang w:eastAsia="en-GB"/>
              </w:rPr>
              <w:t xml:space="preserve">) : t(sa.t) {} </w:t>
            </w:r>
            <w:r w:rsidRPr="00165E8F">
              <w:rPr>
                <w:rFonts w:ascii="Courier New" w:eastAsia="Times New Roman" w:hAnsi="Courier New" w:cs="Courier New"/>
                <w:color w:val="007000"/>
                <w:sz w:val="20"/>
                <w:szCs w:val="20"/>
                <w:lang w:eastAsia="en-GB"/>
              </w:rPr>
              <w:t>// default copy constructor (@Disch do I need this? or is it implied)</w:t>
            </w:r>
          </w:p>
          <w:p w14:paraId="746F1E21"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65E3DC76"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t xml:space="preserve">T* </w:t>
            </w:r>
            <w:r w:rsidRPr="00165E8F">
              <w:rPr>
                <w:rFonts w:ascii="Courier New" w:eastAsia="Times New Roman" w:hAnsi="Courier New" w:cs="Courier New"/>
                <w:color w:val="0000B0"/>
                <w:sz w:val="20"/>
                <w:szCs w:val="20"/>
                <w:lang w:eastAsia="en-GB"/>
              </w:rPr>
              <w:t>operator</w:t>
            </w:r>
            <w:r w:rsidRPr="00165E8F">
              <w:rPr>
                <w:rFonts w:ascii="Courier New" w:eastAsia="Times New Roman" w:hAnsi="Courier New" w:cs="Courier New"/>
                <w:color w:val="000000"/>
                <w:sz w:val="20"/>
                <w:szCs w:val="20"/>
                <w:lang w:eastAsia="en-GB"/>
              </w:rPr>
              <w:t>-</w:t>
            </w:r>
            <w:proofErr w:type="gramStart"/>
            <w:r w:rsidRPr="00165E8F">
              <w:rPr>
                <w:rFonts w:ascii="Courier New" w:eastAsia="Times New Roman" w:hAnsi="Courier New" w:cs="Courier New"/>
                <w:color w:val="000000"/>
                <w:sz w:val="20"/>
                <w:szCs w:val="20"/>
                <w:lang w:eastAsia="en-GB"/>
              </w:rPr>
              <w:t>&gt;(</w:t>
            </w:r>
            <w:proofErr w:type="gramEnd"/>
            <w:r w:rsidRPr="00165E8F">
              <w:rPr>
                <w:rFonts w:ascii="Courier New" w:eastAsia="Times New Roman" w:hAnsi="Courier New" w:cs="Courier New"/>
                <w:color w:val="000000"/>
                <w:sz w:val="20"/>
                <w:szCs w:val="20"/>
                <w:lang w:eastAsia="en-GB"/>
              </w:rPr>
              <w:t>)</w:t>
            </w:r>
          </w:p>
          <w:p w14:paraId="718D7A19"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t>{</w:t>
            </w:r>
          </w:p>
          <w:p w14:paraId="5B920C1D"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00B0"/>
                <w:sz w:val="20"/>
                <w:szCs w:val="20"/>
                <w:lang w:eastAsia="en-GB"/>
              </w:rPr>
              <w:t>return</w:t>
            </w:r>
            <w:r w:rsidRPr="00165E8F">
              <w:rPr>
                <w:rFonts w:ascii="Courier New" w:eastAsia="Times New Roman" w:hAnsi="Courier New" w:cs="Courier New"/>
                <w:color w:val="000000"/>
                <w:sz w:val="20"/>
                <w:szCs w:val="20"/>
                <w:lang w:eastAsia="en-GB"/>
              </w:rPr>
              <w:t xml:space="preserve"> </w:t>
            </w:r>
            <w:proofErr w:type="gramStart"/>
            <w:r w:rsidRPr="00165E8F">
              <w:rPr>
                <w:rFonts w:ascii="Courier New" w:eastAsia="Times New Roman" w:hAnsi="Courier New" w:cs="Courier New"/>
                <w:color w:val="000000"/>
                <w:sz w:val="20"/>
                <w:szCs w:val="20"/>
                <w:lang w:eastAsia="en-GB"/>
              </w:rPr>
              <w:t>t;</w:t>
            </w:r>
            <w:proofErr w:type="gramEnd"/>
          </w:p>
          <w:p w14:paraId="0CE79845"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t>}</w:t>
            </w:r>
          </w:p>
          <w:p w14:paraId="2BC9397A"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p w14:paraId="61AECFD1"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0A675E3E"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7000"/>
                <w:sz w:val="20"/>
                <w:szCs w:val="20"/>
                <w:lang w:eastAsia="en-GB"/>
              </w:rPr>
              <w:t>// the singleton itself</w:t>
            </w:r>
          </w:p>
          <w:p w14:paraId="3A9737C8"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template</w:t>
            </w:r>
            <w:r w:rsidRPr="00165E8F">
              <w:rPr>
                <w:rFonts w:ascii="Courier New" w:eastAsia="Times New Roman" w:hAnsi="Courier New" w:cs="Courier New"/>
                <w:color w:val="000000"/>
                <w:sz w:val="20"/>
                <w:szCs w:val="20"/>
                <w:lang w:eastAsia="en-GB"/>
              </w:rPr>
              <w:t xml:space="preserve"> &lt;</w:t>
            </w: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T&gt; </w:t>
            </w: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Singleton {</w:t>
            </w:r>
          </w:p>
          <w:p w14:paraId="5643C387"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public</w:t>
            </w:r>
            <w:r w:rsidRPr="00165E8F">
              <w:rPr>
                <w:rFonts w:ascii="Courier New" w:eastAsia="Times New Roman" w:hAnsi="Courier New" w:cs="Courier New"/>
                <w:color w:val="000000"/>
                <w:sz w:val="20"/>
                <w:szCs w:val="20"/>
                <w:lang w:eastAsia="en-GB"/>
              </w:rPr>
              <w:t>:</w:t>
            </w:r>
          </w:p>
          <w:p w14:paraId="00B10403"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7000"/>
                <w:sz w:val="20"/>
                <w:szCs w:val="20"/>
                <w:lang w:eastAsia="en-GB"/>
              </w:rPr>
              <w:t>// get a singleton access object to allow thread safe access</w:t>
            </w:r>
          </w:p>
          <w:p w14:paraId="21F3A522"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7000"/>
                <w:sz w:val="20"/>
                <w:szCs w:val="20"/>
                <w:lang w:eastAsia="en-GB"/>
              </w:rPr>
              <w:t>// to the singleton object</w:t>
            </w:r>
          </w:p>
          <w:p w14:paraId="1B12CC1E"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00B0"/>
                <w:sz w:val="20"/>
                <w:szCs w:val="20"/>
                <w:lang w:eastAsia="en-GB"/>
              </w:rPr>
              <w:t>static</w:t>
            </w:r>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 xml:space="preserve">&lt;T&gt; </w:t>
            </w:r>
            <w:proofErr w:type="gramStart"/>
            <w:r w:rsidRPr="00165E8F">
              <w:rPr>
                <w:rFonts w:ascii="Courier New" w:eastAsia="Times New Roman" w:hAnsi="Courier New" w:cs="Courier New"/>
                <w:color w:val="000000"/>
                <w:sz w:val="20"/>
                <w:szCs w:val="20"/>
                <w:lang w:eastAsia="en-GB"/>
              </w:rPr>
              <w:t>Get(</w:t>
            </w:r>
            <w:proofErr w:type="gramEnd"/>
            <w:r w:rsidRPr="00165E8F">
              <w:rPr>
                <w:rFonts w:ascii="Courier New" w:eastAsia="Times New Roman" w:hAnsi="Courier New" w:cs="Courier New"/>
                <w:color w:val="000000"/>
                <w:sz w:val="20"/>
                <w:szCs w:val="20"/>
                <w:lang w:eastAsia="en-GB"/>
              </w:rPr>
              <w:t>)</w:t>
            </w:r>
          </w:p>
          <w:p w14:paraId="3B2D53CF"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t>{</w:t>
            </w:r>
          </w:p>
          <w:p w14:paraId="54F4F12B"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00B0"/>
                <w:sz w:val="20"/>
                <w:szCs w:val="20"/>
                <w:lang w:eastAsia="en-GB"/>
              </w:rPr>
              <w:t>static</w:t>
            </w:r>
            <w:r w:rsidRPr="00165E8F">
              <w:rPr>
                <w:rFonts w:ascii="Courier New" w:eastAsia="Times New Roman" w:hAnsi="Courier New" w:cs="Courier New"/>
                <w:color w:val="000000"/>
                <w:sz w:val="20"/>
                <w:szCs w:val="20"/>
                <w:lang w:eastAsia="en-GB"/>
              </w:rPr>
              <w:t xml:space="preserve"> T </w:t>
            </w:r>
            <w:proofErr w:type="spellStart"/>
            <w:proofErr w:type="gramStart"/>
            <w:r w:rsidRPr="00165E8F">
              <w:rPr>
                <w:rFonts w:ascii="Courier New" w:eastAsia="Times New Roman" w:hAnsi="Courier New" w:cs="Courier New"/>
                <w:color w:val="000000"/>
                <w:sz w:val="20"/>
                <w:szCs w:val="20"/>
                <w:lang w:eastAsia="en-GB"/>
              </w:rPr>
              <w:t>t</w:t>
            </w:r>
            <w:proofErr w:type="spellEnd"/>
            <w:r w:rsidRPr="00165E8F">
              <w:rPr>
                <w:rFonts w:ascii="Courier New" w:eastAsia="Times New Roman" w:hAnsi="Courier New" w:cs="Courier New"/>
                <w:color w:val="000000"/>
                <w:sz w:val="20"/>
                <w:szCs w:val="20"/>
                <w:lang w:eastAsia="en-GB"/>
              </w:rPr>
              <w:t>;</w:t>
            </w:r>
            <w:proofErr w:type="gramEnd"/>
          </w:p>
          <w:p w14:paraId="53D4F35C"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0000"/>
                <w:sz w:val="20"/>
                <w:szCs w:val="20"/>
                <w:lang w:eastAsia="en-GB"/>
              </w:rPr>
              <w:tab/>
            </w:r>
            <w:r w:rsidRPr="00165E8F">
              <w:rPr>
                <w:rFonts w:ascii="Courier New" w:eastAsia="Times New Roman" w:hAnsi="Courier New" w:cs="Courier New"/>
                <w:color w:val="0000B0"/>
                <w:sz w:val="20"/>
                <w:szCs w:val="20"/>
                <w:lang w:eastAsia="en-GB"/>
              </w:rPr>
              <w:t>return</w:t>
            </w:r>
            <w:r w:rsidRPr="00165E8F">
              <w:rPr>
                <w:rFonts w:ascii="Courier New" w:eastAsia="Times New Roman" w:hAnsi="Courier New" w:cs="Courier New"/>
                <w:color w:val="000000"/>
                <w:sz w:val="20"/>
                <w:szCs w:val="20"/>
                <w:lang w:eastAsia="en-GB"/>
              </w:rPr>
              <w:t xml:space="preserve"> </w:t>
            </w:r>
            <w:proofErr w:type="spell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&lt;T&gt;(&amp;t</w:t>
            </w:r>
            <w:proofErr w:type="gramStart"/>
            <w:r w:rsidRPr="00165E8F">
              <w:rPr>
                <w:rFonts w:ascii="Courier New" w:eastAsia="Times New Roman" w:hAnsi="Courier New" w:cs="Courier New"/>
                <w:color w:val="000000"/>
                <w:sz w:val="20"/>
                <w:szCs w:val="20"/>
                <w:lang w:eastAsia="en-GB"/>
              </w:rPr>
              <w:t>);</w:t>
            </w:r>
            <w:proofErr w:type="gramEnd"/>
          </w:p>
          <w:p w14:paraId="2B88EA1D"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ab/>
              <w:t>}</w:t>
            </w:r>
          </w:p>
          <w:p w14:paraId="3E8A1E45"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00"/>
                <w:sz w:val="20"/>
                <w:szCs w:val="20"/>
                <w:lang w:eastAsia="en-GB"/>
              </w:rPr>
              <w:t>};</w:t>
            </w:r>
          </w:p>
          <w:p w14:paraId="53B81EB2"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597E8681" w14:textId="77777777" w:rsidR="00165E8F" w:rsidRPr="00165E8F" w:rsidRDefault="00165E8F" w:rsidP="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65E8F">
              <w:rPr>
                <w:rFonts w:ascii="Courier New" w:eastAsia="Times New Roman" w:hAnsi="Courier New" w:cs="Courier New"/>
                <w:color w:val="0000B0"/>
                <w:sz w:val="20"/>
                <w:szCs w:val="20"/>
                <w:lang w:eastAsia="en-GB"/>
              </w:rPr>
              <w:t>template</w:t>
            </w:r>
            <w:r w:rsidRPr="00165E8F">
              <w:rPr>
                <w:rFonts w:ascii="Courier New" w:eastAsia="Times New Roman" w:hAnsi="Courier New" w:cs="Courier New"/>
                <w:color w:val="000000"/>
                <w:sz w:val="20"/>
                <w:szCs w:val="20"/>
                <w:lang w:eastAsia="en-GB"/>
              </w:rPr>
              <w:t xml:space="preserve"> &lt;</w:t>
            </w:r>
            <w:r w:rsidRPr="00165E8F">
              <w:rPr>
                <w:rFonts w:ascii="Courier New" w:eastAsia="Times New Roman" w:hAnsi="Courier New" w:cs="Courier New"/>
                <w:color w:val="0000B0"/>
                <w:sz w:val="20"/>
                <w:szCs w:val="20"/>
                <w:lang w:eastAsia="en-GB"/>
              </w:rPr>
              <w:t>class</w:t>
            </w:r>
            <w:r w:rsidRPr="00165E8F">
              <w:rPr>
                <w:rFonts w:ascii="Courier New" w:eastAsia="Times New Roman" w:hAnsi="Courier New" w:cs="Courier New"/>
                <w:color w:val="000000"/>
                <w:sz w:val="20"/>
                <w:szCs w:val="20"/>
                <w:lang w:eastAsia="en-GB"/>
              </w:rPr>
              <w:t xml:space="preserve"> T&gt; </w:t>
            </w:r>
            <w:proofErr w:type="gramStart"/>
            <w:r w:rsidRPr="00165E8F">
              <w:rPr>
                <w:rFonts w:ascii="Courier New" w:eastAsia="Times New Roman" w:hAnsi="Courier New" w:cs="Courier New"/>
                <w:color w:val="000000"/>
                <w:sz w:val="20"/>
                <w:szCs w:val="20"/>
                <w:lang w:eastAsia="en-GB"/>
              </w:rPr>
              <w:t>sf::</w:t>
            </w:r>
            <w:proofErr w:type="gramEnd"/>
            <w:r w:rsidRPr="00165E8F">
              <w:rPr>
                <w:rFonts w:ascii="Courier New" w:eastAsia="Times New Roman" w:hAnsi="Courier New" w:cs="Courier New"/>
                <w:color w:val="000000"/>
                <w:sz w:val="20"/>
                <w:szCs w:val="20"/>
                <w:lang w:eastAsia="en-GB"/>
              </w:rPr>
              <w:t xml:space="preserve">Mutex </w:t>
            </w:r>
            <w:proofErr w:type="spellStart"/>
            <w:r w:rsidRPr="00165E8F">
              <w:rPr>
                <w:rFonts w:ascii="Courier New" w:eastAsia="Times New Roman" w:hAnsi="Courier New" w:cs="Courier New"/>
                <w:color w:val="000000"/>
                <w:sz w:val="20"/>
                <w:szCs w:val="20"/>
                <w:lang w:eastAsia="en-GB"/>
              </w:rPr>
              <w:t>Icanos</w:t>
            </w:r>
            <w:proofErr w:type="spellEnd"/>
            <w:r w:rsidRPr="00165E8F">
              <w:rPr>
                <w:rFonts w:ascii="Courier New" w:eastAsia="Times New Roman" w:hAnsi="Courier New" w:cs="Courier New"/>
                <w:color w:val="000000"/>
                <w:sz w:val="20"/>
                <w:szCs w:val="20"/>
                <w:lang w:eastAsia="en-GB"/>
              </w:rPr>
              <w:t>::System::</w:t>
            </w:r>
            <w:proofErr w:type="spellStart"/>
            <w:r w:rsidRPr="00165E8F">
              <w:rPr>
                <w:rFonts w:ascii="Courier New" w:eastAsia="Times New Roman" w:hAnsi="Courier New" w:cs="Courier New"/>
                <w:color w:val="000000"/>
                <w:sz w:val="20"/>
                <w:szCs w:val="20"/>
                <w:lang w:eastAsia="en-GB"/>
              </w:rPr>
              <w:t>SingletonAccess</w:t>
            </w:r>
            <w:proofErr w:type="spellEnd"/>
            <w:r w:rsidRPr="00165E8F">
              <w:rPr>
                <w:rFonts w:ascii="Courier New" w:eastAsia="Times New Roman" w:hAnsi="Courier New" w:cs="Courier New"/>
                <w:color w:val="000000"/>
                <w:sz w:val="20"/>
                <w:szCs w:val="20"/>
                <w:lang w:eastAsia="en-GB"/>
              </w:rPr>
              <w:t>&lt;T&gt;::mutex;</w:t>
            </w:r>
          </w:p>
        </w:tc>
        <w:tc>
          <w:tcPr>
            <w:tcW w:w="0" w:type="auto"/>
            <w:vAlign w:val="center"/>
            <w:hideMark/>
          </w:tcPr>
          <w:p w14:paraId="65FAD5A8" w14:textId="77777777" w:rsidR="00165E8F" w:rsidRPr="00165E8F" w:rsidRDefault="00165E8F" w:rsidP="00165E8F">
            <w:pPr>
              <w:spacing w:after="0" w:line="240" w:lineRule="auto"/>
              <w:rPr>
                <w:rFonts w:ascii="Times New Roman" w:eastAsia="Times New Roman" w:hAnsi="Times New Roman" w:cs="Times New Roman"/>
                <w:color w:val="000000"/>
                <w:sz w:val="24"/>
                <w:szCs w:val="24"/>
                <w:lang w:eastAsia="en-GB"/>
              </w:rPr>
            </w:pPr>
          </w:p>
        </w:tc>
      </w:tr>
    </w:tbl>
    <w:p w14:paraId="4D2DD87B" w14:textId="77777777" w:rsidR="00165E8F" w:rsidRPr="00165E8F" w:rsidRDefault="00165E8F" w:rsidP="00165E8F">
      <w:pPr>
        <w:shd w:val="clear" w:color="auto" w:fill="FFFFFF"/>
        <w:spacing w:after="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xml:space="preserve">Please do share your opinions, </w:t>
      </w:r>
      <w:proofErr w:type="gramStart"/>
      <w:r w:rsidRPr="00165E8F">
        <w:rPr>
          <w:rFonts w:ascii="Verdana" w:eastAsia="Times New Roman" w:hAnsi="Verdana" w:cs="Times New Roman"/>
          <w:color w:val="000000"/>
          <w:sz w:val="18"/>
          <w:szCs w:val="18"/>
          <w:lang w:eastAsia="en-GB"/>
        </w:rPr>
        <w:t>suggestions</w:t>
      </w:r>
      <w:proofErr w:type="gramEnd"/>
      <w:r w:rsidRPr="00165E8F">
        <w:rPr>
          <w:rFonts w:ascii="Verdana" w:eastAsia="Times New Roman" w:hAnsi="Verdana" w:cs="Times New Roman"/>
          <w:color w:val="000000"/>
          <w:sz w:val="18"/>
          <w:szCs w:val="18"/>
          <w:lang w:eastAsia="en-GB"/>
        </w:rPr>
        <w:t xml:space="preserve"> and improvements. :)</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w:t>
      </w:r>
      <w:r w:rsidRPr="00165E8F">
        <w:rPr>
          <w:rFonts w:ascii="Verdana" w:eastAsia="Times New Roman" w:hAnsi="Verdana" w:cs="Times New Roman"/>
          <w:b/>
          <w:bCs/>
          <w:color w:val="000000"/>
          <w:sz w:val="18"/>
          <w:szCs w:val="18"/>
          <w:lang w:eastAsia="en-GB"/>
        </w:rPr>
        <w:t>Disch</w:t>
      </w:r>
      <w:r w:rsidRPr="00165E8F">
        <w:rPr>
          <w:rFonts w:ascii="Verdana" w:eastAsia="Times New Roman" w:hAnsi="Verdana" w:cs="Times New Roman"/>
          <w:color w:val="000000"/>
          <w:sz w:val="18"/>
          <w:szCs w:val="18"/>
          <w:lang w:eastAsia="en-GB"/>
        </w:rPr>
        <w:t xml:space="preserve">There is a question for you on line 19 </w:t>
      </w:r>
      <w:proofErr w:type="gramStart"/>
      <w:r w:rsidRPr="00165E8F">
        <w:rPr>
          <w:rFonts w:ascii="Verdana" w:eastAsia="Times New Roman" w:hAnsi="Verdana" w:cs="Times New Roman"/>
          <w:color w:val="000000"/>
          <w:sz w:val="18"/>
          <w:szCs w:val="18"/>
          <w:lang w:eastAsia="en-GB"/>
        </w:rPr>
        <w:t>;) )</w:t>
      </w:r>
      <w:proofErr w:type="gramEnd"/>
    </w:p>
    <w:p w14:paraId="72D6B80E" w14:textId="77777777" w:rsidR="00165E8F" w:rsidRPr="00165E8F" w:rsidRDefault="00165E8F" w:rsidP="00165E8F">
      <w:pPr>
        <w:shd w:val="clear" w:color="auto" w:fill="FFFFFF"/>
        <w:spacing w:after="75" w:line="240" w:lineRule="auto"/>
        <w:jc w:val="right"/>
        <w:rPr>
          <w:rFonts w:ascii="Verdana" w:eastAsia="Times New Roman" w:hAnsi="Verdana" w:cs="Times New Roman"/>
          <w:color w:val="000000"/>
          <w:sz w:val="18"/>
          <w:szCs w:val="18"/>
          <w:lang w:eastAsia="en-GB"/>
        </w:rPr>
      </w:pPr>
      <w:r w:rsidRPr="00165E8F">
        <w:rPr>
          <w:rFonts w:ascii="Verdana" w:eastAsia="Times New Roman" w:hAnsi="Verdana" w:cs="Times New Roman"/>
          <w:i/>
          <w:iCs/>
          <w:color w:val="000000"/>
          <w:sz w:val="15"/>
          <w:szCs w:val="15"/>
          <w:lang w:eastAsia="en-GB"/>
        </w:rPr>
        <w:t xml:space="preserve">Last edited on Jun 1, </w:t>
      </w:r>
      <w:proofErr w:type="gramStart"/>
      <w:r w:rsidRPr="00165E8F">
        <w:rPr>
          <w:rFonts w:ascii="Verdana" w:eastAsia="Times New Roman" w:hAnsi="Verdana" w:cs="Times New Roman"/>
          <w:i/>
          <w:iCs/>
          <w:color w:val="000000"/>
          <w:sz w:val="15"/>
          <w:szCs w:val="15"/>
          <w:lang w:eastAsia="en-GB"/>
        </w:rPr>
        <w:t>2011</w:t>
      </w:r>
      <w:proofErr w:type="gramEnd"/>
      <w:r w:rsidRPr="00165E8F">
        <w:rPr>
          <w:rFonts w:ascii="Verdana" w:eastAsia="Times New Roman" w:hAnsi="Verdana" w:cs="Times New Roman"/>
          <w:i/>
          <w:iCs/>
          <w:color w:val="000000"/>
          <w:sz w:val="15"/>
          <w:szCs w:val="15"/>
          <w:lang w:eastAsia="en-GB"/>
        </w:rPr>
        <w:t xml:space="preserve"> at 8:37pm</w:t>
      </w:r>
    </w:p>
    <w:p w14:paraId="325FD4F7" w14:textId="19B35289"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r w:rsidRPr="00165E8F">
        <w:rPr>
          <w:rFonts w:ascii="Verdana" w:eastAsia="Times New Roman" w:hAnsi="Verdana" w:cs="Times New Roman"/>
          <w:noProof/>
          <w:color w:val="000070"/>
          <w:sz w:val="15"/>
          <w:szCs w:val="15"/>
          <w:lang w:eastAsia="en-GB"/>
        </w:rPr>
        <w:drawing>
          <wp:inline distT="0" distB="0" distL="0" distR="0" wp14:anchorId="460F3AE5" wp14:editId="27F26903">
            <wp:extent cx="156210" cy="78105"/>
            <wp:effectExtent l="0" t="0" r="0" b="0"/>
            <wp:docPr id="2" name="Picture 2">
              <a:hlinkClick xmlns:a="http://schemas.openxmlformats.org/drawingml/2006/main" r:id="rId45" tooltip="&quot;Link to this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45" tooltip="&quot;Link to this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78105"/>
                    </a:xfrm>
                    <a:prstGeom prst="rect">
                      <a:avLst/>
                    </a:prstGeom>
                    <a:noFill/>
                    <a:ln>
                      <a:noFill/>
                    </a:ln>
                  </pic:spPr>
                </pic:pic>
              </a:graphicData>
            </a:graphic>
          </wp:inline>
        </w:drawing>
      </w:r>
      <w:r w:rsidRPr="00165E8F">
        <w:rPr>
          <w:rFonts w:ascii="Verdana" w:eastAsia="Times New Roman" w:hAnsi="Verdana" w:cs="Times New Roman"/>
          <w:color w:val="000000"/>
          <w:sz w:val="15"/>
          <w:szCs w:val="15"/>
          <w:lang w:eastAsia="en-GB"/>
        </w:rPr>
        <w:t xml:space="preserve"> Jun 1, </w:t>
      </w:r>
      <w:proofErr w:type="gramStart"/>
      <w:r w:rsidRPr="00165E8F">
        <w:rPr>
          <w:rFonts w:ascii="Verdana" w:eastAsia="Times New Roman" w:hAnsi="Verdana" w:cs="Times New Roman"/>
          <w:color w:val="000000"/>
          <w:sz w:val="15"/>
          <w:szCs w:val="15"/>
          <w:lang w:eastAsia="en-GB"/>
        </w:rPr>
        <w:t>2011</w:t>
      </w:r>
      <w:proofErr w:type="gramEnd"/>
      <w:r w:rsidRPr="00165E8F">
        <w:rPr>
          <w:rFonts w:ascii="Verdana" w:eastAsia="Times New Roman" w:hAnsi="Verdana" w:cs="Times New Roman"/>
          <w:color w:val="000000"/>
          <w:sz w:val="15"/>
          <w:szCs w:val="15"/>
          <w:lang w:eastAsia="en-GB"/>
        </w:rPr>
        <w:t xml:space="preserve"> at 9:08pm</w:t>
      </w:r>
    </w:p>
    <w:p w14:paraId="2179E684" w14:textId="77777777"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hyperlink r:id="rId46" w:history="1">
        <w:proofErr w:type="spellStart"/>
        <w:r w:rsidRPr="00165E8F">
          <w:rPr>
            <w:rFonts w:ascii="Verdana" w:eastAsia="Times New Roman" w:hAnsi="Verdana" w:cs="Times New Roman"/>
            <w:b/>
            <w:bCs/>
            <w:color w:val="000070"/>
            <w:sz w:val="15"/>
            <w:szCs w:val="15"/>
            <w:lang w:eastAsia="en-GB"/>
          </w:rPr>
          <w:t>exiledAussie</w:t>
        </w:r>
        <w:proofErr w:type="spellEnd"/>
        <w:r w:rsidRPr="00165E8F">
          <w:rPr>
            <w:rFonts w:ascii="Verdana" w:eastAsia="Times New Roman" w:hAnsi="Verdana" w:cs="Times New Roman"/>
            <w:color w:val="000070"/>
            <w:sz w:val="15"/>
            <w:szCs w:val="15"/>
            <w:lang w:eastAsia="en-GB"/>
          </w:rPr>
          <w:t> (131)</w:t>
        </w:r>
      </w:hyperlink>
    </w:p>
    <w:p w14:paraId="5C8D272D" w14:textId="77777777" w:rsidR="00165E8F" w:rsidRPr="00165E8F" w:rsidRDefault="00165E8F" w:rsidP="00165E8F">
      <w:pPr>
        <w:shd w:val="clear" w:color="auto" w:fill="FFFFFF"/>
        <w:spacing w:after="240" w:line="240" w:lineRule="auto"/>
        <w:rPr>
          <w:rFonts w:ascii="Verdana" w:eastAsia="Times New Roman" w:hAnsi="Verdana" w:cs="Times New Roman"/>
          <w:color w:val="000000"/>
          <w:sz w:val="18"/>
          <w:szCs w:val="18"/>
          <w:lang w:eastAsia="en-GB"/>
        </w:rPr>
      </w:pPr>
      <w:proofErr w:type="spellStart"/>
      <w:r w:rsidRPr="00165E8F">
        <w:rPr>
          <w:rFonts w:ascii="Verdana" w:eastAsia="Times New Roman" w:hAnsi="Verdana" w:cs="Times New Roman"/>
          <w:color w:val="000000"/>
          <w:sz w:val="18"/>
          <w:szCs w:val="18"/>
          <w:lang w:eastAsia="en-GB"/>
        </w:rPr>
        <w:t>Dishc</w:t>
      </w:r>
      <w:proofErr w:type="spellEnd"/>
      <w:r w:rsidRPr="00165E8F">
        <w:rPr>
          <w:rFonts w:ascii="Verdana" w:eastAsia="Times New Roman" w:hAnsi="Verdana" w:cs="Times New Roman"/>
          <w:color w:val="000000"/>
          <w:sz w:val="18"/>
          <w:szCs w:val="18"/>
          <w:lang w:eastAsia="en-GB"/>
        </w:rPr>
        <w:t xml:space="preserve"> wrote: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10"/>
      </w:tblGrid>
      <w:tr w:rsidR="00165E8F" w:rsidRPr="00165E8F" w14:paraId="52CB60D5" w14:textId="77777777" w:rsidTr="00165E8F">
        <w:trPr>
          <w:tblCellSpacing w:w="15" w:type="dxa"/>
        </w:trPr>
        <w:tc>
          <w:tcPr>
            <w:tcW w:w="0" w:type="auto"/>
            <w:tcBorders>
              <w:top w:val="dotted" w:sz="6" w:space="0" w:color="C0C0C0"/>
              <w:left w:val="dotted" w:sz="6" w:space="0" w:color="C0C0C0"/>
              <w:bottom w:val="dotted" w:sz="6" w:space="0" w:color="C0C0C0"/>
              <w:right w:val="dotted" w:sz="6" w:space="0" w:color="C0C0C0"/>
            </w:tcBorders>
            <w:shd w:val="clear" w:color="auto" w:fill="EFEFEF"/>
            <w:vAlign w:val="center"/>
            <w:hideMark/>
          </w:tcPr>
          <w:p w14:paraId="2E24BF4B" w14:textId="77777777" w:rsidR="00165E8F" w:rsidRPr="00165E8F" w:rsidRDefault="00165E8F" w:rsidP="00165E8F">
            <w:pPr>
              <w:spacing w:after="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 xml:space="preserve">A critical section is just an RAII implementation of a mutex that makes it easier to use and exception safe. The idea is a critical section locks the mutex in its </w:t>
            </w:r>
            <w:proofErr w:type="spellStart"/>
            <w:r w:rsidRPr="00165E8F">
              <w:rPr>
                <w:rFonts w:ascii="Verdana" w:eastAsia="Times New Roman" w:hAnsi="Verdana" w:cs="Times New Roman"/>
                <w:color w:val="000000"/>
                <w:sz w:val="18"/>
                <w:szCs w:val="18"/>
                <w:lang w:eastAsia="en-GB"/>
              </w:rPr>
              <w:t>ctor</w:t>
            </w:r>
            <w:proofErr w:type="spellEnd"/>
            <w:r w:rsidRPr="00165E8F">
              <w:rPr>
                <w:rFonts w:ascii="Verdana" w:eastAsia="Times New Roman" w:hAnsi="Verdana" w:cs="Times New Roman"/>
                <w:color w:val="000000"/>
                <w:sz w:val="18"/>
                <w:szCs w:val="18"/>
                <w:lang w:eastAsia="en-GB"/>
              </w:rPr>
              <w:t xml:space="preserve"> and unlocks it in its </w:t>
            </w:r>
            <w:proofErr w:type="spellStart"/>
            <w:r w:rsidRPr="00165E8F">
              <w:rPr>
                <w:rFonts w:ascii="Verdana" w:eastAsia="Times New Roman" w:hAnsi="Verdana" w:cs="Times New Roman"/>
                <w:color w:val="000000"/>
                <w:sz w:val="18"/>
                <w:szCs w:val="18"/>
                <w:lang w:eastAsia="en-GB"/>
              </w:rPr>
              <w:t>dtor</w:t>
            </w:r>
            <w:proofErr w:type="spellEnd"/>
            <w:r w:rsidRPr="00165E8F">
              <w:rPr>
                <w:rFonts w:ascii="Verdana" w:eastAsia="Times New Roman" w:hAnsi="Verdana" w:cs="Times New Roman"/>
                <w:color w:val="000000"/>
                <w:sz w:val="18"/>
                <w:szCs w:val="18"/>
                <w:lang w:eastAsia="en-GB"/>
              </w:rPr>
              <w:t>, so you don't have to worry about remembering to unlock it when you're done.</w:t>
            </w:r>
          </w:p>
        </w:tc>
      </w:tr>
    </w:tbl>
    <w:p w14:paraId="5F4EBB3F" w14:textId="77777777" w:rsidR="00165E8F" w:rsidRPr="00165E8F" w:rsidRDefault="00165E8F" w:rsidP="00165E8F">
      <w:pPr>
        <w:shd w:val="clear" w:color="auto" w:fill="FFFFFF"/>
        <w:spacing w:after="240"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Really?</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xml:space="preserve">What I have read indicates that Mutexes are executed in </w:t>
      </w:r>
      <w:proofErr w:type="spellStart"/>
      <w:r w:rsidRPr="00165E8F">
        <w:rPr>
          <w:rFonts w:ascii="Verdana" w:eastAsia="Times New Roman" w:hAnsi="Verdana" w:cs="Times New Roman"/>
          <w:color w:val="000000"/>
          <w:sz w:val="18"/>
          <w:szCs w:val="18"/>
          <w:lang w:eastAsia="en-GB"/>
        </w:rPr>
        <w:t>kernal</w:t>
      </w:r>
      <w:proofErr w:type="spellEnd"/>
      <w:r w:rsidRPr="00165E8F">
        <w:rPr>
          <w:rFonts w:ascii="Verdana" w:eastAsia="Times New Roman" w:hAnsi="Verdana" w:cs="Times New Roman"/>
          <w:color w:val="000000"/>
          <w:sz w:val="18"/>
          <w:szCs w:val="18"/>
          <w:lang w:eastAsia="en-GB"/>
        </w:rPr>
        <w:t xml:space="preserve"> mode while critical sections are executed in user mode, with the result that the latter are tens to hundreds of times faster.</w:t>
      </w:r>
    </w:p>
    <w:p w14:paraId="6A7240FE" w14:textId="6D0FD534"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r w:rsidRPr="00165E8F">
        <w:rPr>
          <w:rFonts w:ascii="Verdana" w:eastAsia="Times New Roman" w:hAnsi="Verdana" w:cs="Times New Roman"/>
          <w:noProof/>
          <w:color w:val="000070"/>
          <w:sz w:val="15"/>
          <w:szCs w:val="15"/>
          <w:lang w:eastAsia="en-GB"/>
        </w:rPr>
        <w:drawing>
          <wp:inline distT="0" distB="0" distL="0" distR="0" wp14:anchorId="51533430" wp14:editId="38609A65">
            <wp:extent cx="156210" cy="78105"/>
            <wp:effectExtent l="0" t="0" r="0" b="0"/>
            <wp:docPr id="1" name="Picture 1">
              <a:hlinkClick xmlns:a="http://schemas.openxmlformats.org/drawingml/2006/main" r:id="rId47" tooltip="&quot;Link to this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7" tooltip="&quot;Link to this pos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 cy="78105"/>
                    </a:xfrm>
                    <a:prstGeom prst="rect">
                      <a:avLst/>
                    </a:prstGeom>
                    <a:noFill/>
                    <a:ln>
                      <a:noFill/>
                    </a:ln>
                  </pic:spPr>
                </pic:pic>
              </a:graphicData>
            </a:graphic>
          </wp:inline>
        </w:drawing>
      </w:r>
      <w:r w:rsidRPr="00165E8F">
        <w:rPr>
          <w:rFonts w:ascii="Verdana" w:eastAsia="Times New Roman" w:hAnsi="Verdana" w:cs="Times New Roman"/>
          <w:color w:val="000000"/>
          <w:sz w:val="15"/>
          <w:szCs w:val="15"/>
          <w:lang w:eastAsia="en-GB"/>
        </w:rPr>
        <w:t xml:space="preserve"> Jun 1, </w:t>
      </w:r>
      <w:proofErr w:type="gramStart"/>
      <w:r w:rsidRPr="00165E8F">
        <w:rPr>
          <w:rFonts w:ascii="Verdana" w:eastAsia="Times New Roman" w:hAnsi="Verdana" w:cs="Times New Roman"/>
          <w:color w:val="000000"/>
          <w:sz w:val="15"/>
          <w:szCs w:val="15"/>
          <w:lang w:eastAsia="en-GB"/>
        </w:rPr>
        <w:t>2011</w:t>
      </w:r>
      <w:proofErr w:type="gramEnd"/>
      <w:r w:rsidRPr="00165E8F">
        <w:rPr>
          <w:rFonts w:ascii="Verdana" w:eastAsia="Times New Roman" w:hAnsi="Verdana" w:cs="Times New Roman"/>
          <w:color w:val="000000"/>
          <w:sz w:val="15"/>
          <w:szCs w:val="15"/>
          <w:lang w:eastAsia="en-GB"/>
        </w:rPr>
        <w:t xml:space="preserve"> at 9:42pm</w:t>
      </w:r>
    </w:p>
    <w:p w14:paraId="3C3439B3" w14:textId="77777777" w:rsidR="00165E8F" w:rsidRPr="00165E8F" w:rsidRDefault="00165E8F" w:rsidP="00165E8F">
      <w:pPr>
        <w:shd w:val="clear" w:color="auto" w:fill="F0F0FF"/>
        <w:spacing w:after="0" w:line="240" w:lineRule="auto"/>
        <w:rPr>
          <w:rFonts w:ascii="Verdana" w:eastAsia="Times New Roman" w:hAnsi="Verdana" w:cs="Times New Roman"/>
          <w:color w:val="000000"/>
          <w:sz w:val="15"/>
          <w:szCs w:val="15"/>
          <w:lang w:eastAsia="en-GB"/>
        </w:rPr>
      </w:pPr>
      <w:hyperlink r:id="rId48" w:history="1">
        <w:proofErr w:type="spellStart"/>
        <w:r w:rsidRPr="00165E8F">
          <w:rPr>
            <w:rFonts w:ascii="Verdana" w:eastAsia="Times New Roman" w:hAnsi="Verdana" w:cs="Times New Roman"/>
            <w:b/>
            <w:bCs/>
            <w:color w:val="000070"/>
            <w:sz w:val="15"/>
            <w:szCs w:val="15"/>
            <w:lang w:eastAsia="en-GB"/>
          </w:rPr>
          <w:t>Disch</w:t>
        </w:r>
        <w:proofErr w:type="spellEnd"/>
        <w:r w:rsidRPr="00165E8F">
          <w:rPr>
            <w:rFonts w:ascii="Verdana" w:eastAsia="Times New Roman" w:hAnsi="Verdana" w:cs="Times New Roman"/>
            <w:color w:val="000070"/>
            <w:sz w:val="15"/>
            <w:szCs w:val="15"/>
            <w:lang w:eastAsia="en-GB"/>
          </w:rPr>
          <w:t> (13742)</w:t>
        </w:r>
      </w:hyperlink>
    </w:p>
    <w:p w14:paraId="3A96514F" w14:textId="77777777" w:rsidR="00165E8F" w:rsidRPr="00165E8F" w:rsidRDefault="00165E8F" w:rsidP="00165E8F">
      <w:pPr>
        <w:shd w:val="clear" w:color="auto" w:fill="FFFFFF"/>
        <w:spacing w:after="75" w:line="240" w:lineRule="auto"/>
        <w:rPr>
          <w:rFonts w:ascii="Verdana" w:eastAsia="Times New Roman" w:hAnsi="Verdana" w:cs="Times New Roman"/>
          <w:color w:val="000000"/>
          <w:sz w:val="18"/>
          <w:szCs w:val="18"/>
          <w:lang w:eastAsia="en-GB"/>
        </w:rPr>
      </w:pPr>
      <w:r w:rsidRPr="00165E8F">
        <w:rPr>
          <w:rFonts w:ascii="Verdana" w:eastAsia="Times New Roman" w:hAnsi="Verdana" w:cs="Times New Roman"/>
          <w:color w:val="000000"/>
          <w:sz w:val="18"/>
          <w:szCs w:val="18"/>
          <w:lang w:eastAsia="en-GB"/>
        </w:rPr>
        <w:t>@exiledAussie:</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Maybe I'm wrong then? That's what I always thought. Could be I've just been thinking the wrong thing. =x</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@Xander:</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xml:space="preserve">The reason you need the copy </w:t>
      </w:r>
      <w:proofErr w:type="spellStart"/>
      <w:r w:rsidRPr="00165E8F">
        <w:rPr>
          <w:rFonts w:ascii="Verdana" w:eastAsia="Times New Roman" w:hAnsi="Verdana" w:cs="Times New Roman"/>
          <w:color w:val="000000"/>
          <w:sz w:val="18"/>
          <w:szCs w:val="18"/>
          <w:lang w:eastAsia="en-GB"/>
        </w:rPr>
        <w:t>ctor</w:t>
      </w:r>
      <w:proofErr w:type="spellEnd"/>
      <w:r w:rsidRPr="00165E8F">
        <w:rPr>
          <w:rFonts w:ascii="Verdana" w:eastAsia="Times New Roman" w:hAnsi="Verdana" w:cs="Times New Roman"/>
          <w:color w:val="000000"/>
          <w:sz w:val="18"/>
          <w:szCs w:val="18"/>
          <w:lang w:eastAsia="en-GB"/>
        </w:rPr>
        <w:t xml:space="preserve"> is to lock the mutex. If you don't lock the mutex in the copy </w:t>
      </w:r>
      <w:proofErr w:type="spellStart"/>
      <w:r w:rsidRPr="00165E8F">
        <w:rPr>
          <w:rFonts w:ascii="Verdana" w:eastAsia="Times New Roman" w:hAnsi="Verdana" w:cs="Times New Roman"/>
          <w:color w:val="000000"/>
          <w:sz w:val="18"/>
          <w:szCs w:val="18"/>
          <w:lang w:eastAsia="en-GB"/>
        </w:rPr>
        <w:t>ctor</w:t>
      </w:r>
      <w:proofErr w:type="spellEnd"/>
      <w:r w:rsidRPr="00165E8F">
        <w:rPr>
          <w:rFonts w:ascii="Verdana" w:eastAsia="Times New Roman" w:hAnsi="Verdana" w:cs="Times New Roman"/>
          <w:color w:val="000000"/>
          <w:sz w:val="18"/>
          <w:szCs w:val="18"/>
          <w:lang w:eastAsia="en-GB"/>
        </w:rPr>
        <w:t xml:space="preserve"> but unlock it in the </w:t>
      </w:r>
      <w:proofErr w:type="spellStart"/>
      <w:r w:rsidRPr="00165E8F">
        <w:rPr>
          <w:rFonts w:ascii="Verdana" w:eastAsia="Times New Roman" w:hAnsi="Verdana" w:cs="Times New Roman"/>
          <w:color w:val="000000"/>
          <w:sz w:val="18"/>
          <w:szCs w:val="18"/>
          <w:lang w:eastAsia="en-GB"/>
        </w:rPr>
        <w:t>dtor</w:t>
      </w:r>
      <w:proofErr w:type="spellEnd"/>
      <w:r w:rsidRPr="00165E8F">
        <w:rPr>
          <w:rFonts w:ascii="Verdana" w:eastAsia="Times New Roman" w:hAnsi="Verdana" w:cs="Times New Roman"/>
          <w:color w:val="000000"/>
          <w:sz w:val="18"/>
          <w:szCs w:val="18"/>
          <w:lang w:eastAsia="en-GB"/>
        </w:rPr>
        <w:t xml:space="preserve"> you'll have mismatching locks.</w:t>
      </w:r>
      <w:r w:rsidRPr="00165E8F">
        <w:rPr>
          <w:rFonts w:ascii="Verdana" w:eastAsia="Times New Roman" w:hAnsi="Verdana" w:cs="Times New Roman"/>
          <w:color w:val="000000"/>
          <w:sz w:val="18"/>
          <w:szCs w:val="18"/>
          <w:lang w:eastAsia="en-GB"/>
        </w:rPr>
        <w:br/>
      </w:r>
      <w:r w:rsidRPr="00165E8F">
        <w:rPr>
          <w:rFonts w:ascii="Verdana" w:eastAsia="Times New Roman" w:hAnsi="Verdana" w:cs="Times New Roman"/>
          <w:color w:val="000000"/>
          <w:sz w:val="18"/>
          <w:szCs w:val="18"/>
          <w:lang w:eastAsia="en-GB"/>
        </w:rPr>
        <w:br/>
        <w:t xml:space="preserve">The question here is... is </w:t>
      </w:r>
      <w:proofErr w:type="gramStart"/>
      <w:r w:rsidRPr="00165E8F">
        <w:rPr>
          <w:rFonts w:ascii="Verdana" w:eastAsia="Times New Roman" w:hAnsi="Verdana" w:cs="Times New Roman"/>
          <w:color w:val="000000"/>
          <w:sz w:val="18"/>
          <w:szCs w:val="18"/>
          <w:lang w:eastAsia="en-GB"/>
        </w:rPr>
        <w:t>sf::</w:t>
      </w:r>
      <w:proofErr w:type="gramEnd"/>
      <w:r w:rsidRPr="00165E8F">
        <w:rPr>
          <w:rFonts w:ascii="Verdana" w:eastAsia="Times New Roman" w:hAnsi="Verdana" w:cs="Times New Roman"/>
          <w:color w:val="000000"/>
          <w:sz w:val="18"/>
          <w:szCs w:val="18"/>
          <w:lang w:eastAsia="en-GB"/>
        </w:rPr>
        <w:t>Lock copyable? And if so, does it do the nested lock like you'd expect?</w:t>
      </w:r>
    </w:p>
    <w:p w14:paraId="2E113622" w14:textId="77777777" w:rsidR="00314C75" w:rsidRDefault="00314C75"/>
    <w:sectPr w:rsidR="00314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8F"/>
    <w:rsid w:val="00165E8F"/>
    <w:rsid w:val="00314C75"/>
    <w:rsid w:val="00860DBB"/>
    <w:rsid w:val="00D27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7862"/>
  <w15:chartTrackingRefBased/>
  <w15:docId w15:val="{66D8E2E4-E3F9-4E0F-A831-C27EEB51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5E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5E8F"/>
    <w:rPr>
      <w:rFonts w:ascii="Times New Roman" w:eastAsia="Times New Roman" w:hAnsi="Times New Roman" w:cs="Times New Roman"/>
      <w:b/>
      <w:bCs/>
      <w:sz w:val="27"/>
      <w:szCs w:val="27"/>
      <w:lang w:eastAsia="en-GB"/>
    </w:rPr>
  </w:style>
  <w:style w:type="paragraph" w:customStyle="1" w:styleId="msonormal0">
    <w:name w:val="msonormal"/>
    <w:basedOn w:val="Normal"/>
    <w:rsid w:val="00165E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65E8F"/>
    <w:rPr>
      <w:color w:val="0000FF"/>
      <w:u w:val="single"/>
    </w:rPr>
  </w:style>
  <w:style w:type="character" w:styleId="FollowedHyperlink">
    <w:name w:val="FollowedHyperlink"/>
    <w:basedOn w:val="DefaultParagraphFont"/>
    <w:uiPriority w:val="99"/>
    <w:semiHidden/>
    <w:unhideWhenUsed/>
    <w:rsid w:val="00165E8F"/>
    <w:rPr>
      <w:color w:val="800080"/>
      <w:u w:val="single"/>
    </w:rPr>
  </w:style>
  <w:style w:type="character" w:customStyle="1" w:styleId="rootdatpost">
    <w:name w:val="rootdatpost"/>
    <w:basedOn w:val="DefaultParagraphFont"/>
    <w:rsid w:val="00165E8F"/>
  </w:style>
  <w:style w:type="character" w:customStyle="1" w:styleId="dbtn">
    <w:name w:val="dbtn"/>
    <w:basedOn w:val="DefaultParagraphFont"/>
    <w:rsid w:val="00165E8F"/>
  </w:style>
  <w:style w:type="paragraph" w:styleId="HTMLPreformatted">
    <w:name w:val="HTML Preformatted"/>
    <w:basedOn w:val="Normal"/>
    <w:link w:val="HTMLPreformattedChar"/>
    <w:uiPriority w:val="99"/>
    <w:semiHidden/>
    <w:unhideWhenUsed/>
    <w:rsid w:val="00165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65E8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65E8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165E8F"/>
    <w:rPr>
      <w:i/>
      <w:iCs/>
    </w:rPr>
  </w:style>
  <w:style w:type="character" w:styleId="HTMLCite">
    <w:name w:val="HTML Cite"/>
    <w:basedOn w:val="DefaultParagraphFont"/>
    <w:uiPriority w:val="99"/>
    <w:semiHidden/>
    <w:unhideWhenUsed/>
    <w:rsid w:val="00165E8F"/>
    <w:rPr>
      <w:i/>
      <w:iCs/>
    </w:rPr>
  </w:style>
  <w:style w:type="character" w:customStyle="1" w:styleId="sedited">
    <w:name w:val="sedited"/>
    <w:basedOn w:val="DefaultParagraphFont"/>
    <w:rsid w:val="00165E8F"/>
  </w:style>
  <w:style w:type="character" w:styleId="Strong">
    <w:name w:val="Strong"/>
    <w:basedOn w:val="DefaultParagraphFont"/>
    <w:uiPriority w:val="22"/>
    <w:qFormat/>
    <w:rsid w:val="00165E8F"/>
    <w:rPr>
      <w:b/>
      <w:bCs/>
    </w:rPr>
  </w:style>
  <w:style w:type="character" w:customStyle="1" w:styleId="auto">
    <w:name w:val="auto"/>
    <w:basedOn w:val="DefaultParagraphFont"/>
    <w:rsid w:val="00165E8F"/>
  </w:style>
  <w:style w:type="character" w:styleId="HTMLKeyboard">
    <w:name w:val="HTML Keyboard"/>
    <w:basedOn w:val="DefaultParagraphFont"/>
    <w:uiPriority w:val="99"/>
    <w:semiHidden/>
    <w:unhideWhenUsed/>
    <w:rsid w:val="00165E8F"/>
    <w:rPr>
      <w:rFonts w:ascii="Courier New" w:eastAsia="Times New Roman" w:hAnsi="Courier New" w:cs="Courier New"/>
      <w:sz w:val="20"/>
      <w:szCs w:val="20"/>
    </w:rPr>
  </w:style>
  <w:style w:type="character" w:customStyle="1" w:styleId="cico">
    <w:name w:val="c_ico"/>
    <w:basedOn w:val="DefaultParagraphFont"/>
    <w:rsid w:val="00165E8F"/>
  </w:style>
  <w:style w:type="character" w:styleId="HTMLDefinition">
    <w:name w:val="HTML Definition"/>
    <w:basedOn w:val="DefaultParagraphFont"/>
    <w:uiPriority w:val="99"/>
    <w:semiHidden/>
    <w:unhideWhenUsed/>
    <w:rsid w:val="00165E8F"/>
    <w:rPr>
      <w:i/>
      <w:iCs/>
    </w:rPr>
  </w:style>
  <w:style w:type="character" w:styleId="HTMLSample">
    <w:name w:val="HTML Sample"/>
    <w:basedOn w:val="DefaultParagraphFont"/>
    <w:uiPriority w:val="99"/>
    <w:semiHidden/>
    <w:unhideWhenUsed/>
    <w:rsid w:val="00165E8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141406">
      <w:bodyDiv w:val="1"/>
      <w:marLeft w:val="0"/>
      <w:marRight w:val="0"/>
      <w:marTop w:val="0"/>
      <w:marBottom w:val="0"/>
      <w:divBdr>
        <w:top w:val="none" w:sz="0" w:space="0" w:color="auto"/>
        <w:left w:val="none" w:sz="0" w:space="0" w:color="auto"/>
        <w:bottom w:val="none" w:sz="0" w:space="0" w:color="auto"/>
        <w:right w:val="none" w:sz="0" w:space="0" w:color="auto"/>
      </w:divBdr>
      <w:divsChild>
        <w:div w:id="1937981470">
          <w:marLeft w:val="75"/>
          <w:marRight w:val="75"/>
          <w:marTop w:val="75"/>
          <w:marBottom w:val="75"/>
          <w:divBdr>
            <w:top w:val="none" w:sz="0" w:space="0" w:color="auto"/>
            <w:left w:val="none" w:sz="0" w:space="0" w:color="auto"/>
            <w:bottom w:val="none" w:sz="0" w:space="0" w:color="auto"/>
            <w:right w:val="none" w:sz="0" w:space="0" w:color="auto"/>
          </w:divBdr>
        </w:div>
        <w:div w:id="2054185469">
          <w:marLeft w:val="0"/>
          <w:marRight w:val="0"/>
          <w:marTop w:val="0"/>
          <w:marBottom w:val="0"/>
          <w:divBdr>
            <w:top w:val="none" w:sz="0" w:space="0" w:color="auto"/>
            <w:left w:val="none" w:sz="0" w:space="0" w:color="auto"/>
            <w:bottom w:val="none" w:sz="0" w:space="0" w:color="auto"/>
            <w:right w:val="none" w:sz="0" w:space="0" w:color="auto"/>
          </w:divBdr>
          <w:divsChild>
            <w:div w:id="757604789">
              <w:marLeft w:val="0"/>
              <w:marRight w:val="0"/>
              <w:marTop w:val="0"/>
              <w:marBottom w:val="0"/>
              <w:divBdr>
                <w:top w:val="none" w:sz="0" w:space="0" w:color="auto"/>
                <w:left w:val="none" w:sz="0" w:space="0" w:color="auto"/>
                <w:bottom w:val="none" w:sz="0" w:space="0" w:color="auto"/>
                <w:right w:val="none" w:sz="0" w:space="0" w:color="auto"/>
              </w:divBdr>
              <w:divsChild>
                <w:div w:id="224681134">
                  <w:marLeft w:val="75"/>
                  <w:marRight w:val="75"/>
                  <w:marTop w:val="75"/>
                  <w:marBottom w:val="75"/>
                  <w:divBdr>
                    <w:top w:val="single" w:sz="6" w:space="0" w:color="808080"/>
                    <w:left w:val="single" w:sz="6" w:space="0" w:color="808080"/>
                    <w:bottom w:val="single" w:sz="6" w:space="0" w:color="808080"/>
                    <w:right w:val="single" w:sz="6" w:space="0" w:color="808080"/>
                  </w:divBdr>
                  <w:divsChild>
                    <w:div w:id="611011102">
                      <w:marLeft w:val="0"/>
                      <w:marRight w:val="0"/>
                      <w:marTop w:val="0"/>
                      <w:marBottom w:val="0"/>
                      <w:divBdr>
                        <w:top w:val="none" w:sz="0" w:space="0" w:color="auto"/>
                        <w:left w:val="none" w:sz="0" w:space="0" w:color="auto"/>
                        <w:bottom w:val="dashed" w:sz="6" w:space="0" w:color="C0C0C0"/>
                        <w:right w:val="none" w:sz="0" w:space="0" w:color="auto"/>
                      </w:divBdr>
                      <w:divsChild>
                        <w:div w:id="1820806473">
                          <w:marLeft w:val="0"/>
                          <w:marRight w:val="0"/>
                          <w:marTop w:val="0"/>
                          <w:marBottom w:val="0"/>
                          <w:divBdr>
                            <w:top w:val="none" w:sz="0" w:space="0" w:color="auto"/>
                            <w:left w:val="none" w:sz="0" w:space="0" w:color="auto"/>
                            <w:bottom w:val="none" w:sz="0" w:space="0" w:color="auto"/>
                            <w:right w:val="none" w:sz="0" w:space="0" w:color="auto"/>
                          </w:divBdr>
                        </w:div>
                        <w:div w:id="1977026978">
                          <w:marLeft w:val="0"/>
                          <w:marRight w:val="0"/>
                          <w:marTop w:val="0"/>
                          <w:marBottom w:val="0"/>
                          <w:divBdr>
                            <w:top w:val="none" w:sz="0" w:space="0" w:color="auto"/>
                            <w:left w:val="none" w:sz="0" w:space="0" w:color="auto"/>
                            <w:bottom w:val="none" w:sz="0" w:space="0" w:color="auto"/>
                            <w:right w:val="none" w:sz="0" w:space="0" w:color="auto"/>
                          </w:divBdr>
                        </w:div>
                      </w:divsChild>
                    </w:div>
                    <w:div w:id="20970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3719">
              <w:marLeft w:val="0"/>
              <w:marRight w:val="0"/>
              <w:marTop w:val="0"/>
              <w:marBottom w:val="0"/>
              <w:divBdr>
                <w:top w:val="none" w:sz="0" w:space="0" w:color="auto"/>
                <w:left w:val="none" w:sz="0" w:space="0" w:color="auto"/>
                <w:bottom w:val="none" w:sz="0" w:space="0" w:color="auto"/>
                <w:right w:val="none" w:sz="0" w:space="0" w:color="auto"/>
              </w:divBdr>
              <w:divsChild>
                <w:div w:id="1252617735">
                  <w:marLeft w:val="75"/>
                  <w:marRight w:val="75"/>
                  <w:marTop w:val="75"/>
                  <w:marBottom w:val="75"/>
                  <w:divBdr>
                    <w:top w:val="single" w:sz="6" w:space="0" w:color="808080"/>
                    <w:left w:val="single" w:sz="6" w:space="0" w:color="808080"/>
                    <w:bottom w:val="single" w:sz="6" w:space="0" w:color="808080"/>
                    <w:right w:val="single" w:sz="6" w:space="0" w:color="808080"/>
                  </w:divBdr>
                  <w:divsChild>
                    <w:div w:id="1979604724">
                      <w:marLeft w:val="0"/>
                      <w:marRight w:val="0"/>
                      <w:marTop w:val="0"/>
                      <w:marBottom w:val="0"/>
                      <w:divBdr>
                        <w:top w:val="none" w:sz="0" w:space="0" w:color="auto"/>
                        <w:left w:val="none" w:sz="0" w:space="0" w:color="auto"/>
                        <w:bottom w:val="dashed" w:sz="6" w:space="0" w:color="C0C0C0"/>
                        <w:right w:val="none" w:sz="0" w:space="0" w:color="auto"/>
                      </w:divBdr>
                      <w:divsChild>
                        <w:div w:id="680939025">
                          <w:marLeft w:val="0"/>
                          <w:marRight w:val="0"/>
                          <w:marTop w:val="0"/>
                          <w:marBottom w:val="0"/>
                          <w:divBdr>
                            <w:top w:val="none" w:sz="0" w:space="0" w:color="auto"/>
                            <w:left w:val="none" w:sz="0" w:space="0" w:color="auto"/>
                            <w:bottom w:val="none" w:sz="0" w:space="0" w:color="auto"/>
                            <w:right w:val="none" w:sz="0" w:space="0" w:color="auto"/>
                          </w:divBdr>
                        </w:div>
                        <w:div w:id="215704643">
                          <w:marLeft w:val="0"/>
                          <w:marRight w:val="0"/>
                          <w:marTop w:val="0"/>
                          <w:marBottom w:val="0"/>
                          <w:divBdr>
                            <w:top w:val="none" w:sz="0" w:space="0" w:color="auto"/>
                            <w:left w:val="none" w:sz="0" w:space="0" w:color="auto"/>
                            <w:bottom w:val="none" w:sz="0" w:space="0" w:color="auto"/>
                            <w:right w:val="none" w:sz="0" w:space="0" w:color="auto"/>
                          </w:divBdr>
                        </w:div>
                      </w:divsChild>
                    </w:div>
                    <w:div w:id="13389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3839">
              <w:marLeft w:val="0"/>
              <w:marRight w:val="0"/>
              <w:marTop w:val="0"/>
              <w:marBottom w:val="0"/>
              <w:divBdr>
                <w:top w:val="none" w:sz="0" w:space="0" w:color="auto"/>
                <w:left w:val="none" w:sz="0" w:space="0" w:color="auto"/>
                <w:bottom w:val="none" w:sz="0" w:space="0" w:color="auto"/>
                <w:right w:val="none" w:sz="0" w:space="0" w:color="auto"/>
              </w:divBdr>
              <w:divsChild>
                <w:div w:id="1249118094">
                  <w:marLeft w:val="75"/>
                  <w:marRight w:val="75"/>
                  <w:marTop w:val="75"/>
                  <w:marBottom w:val="75"/>
                  <w:divBdr>
                    <w:top w:val="single" w:sz="6" w:space="0" w:color="808080"/>
                    <w:left w:val="single" w:sz="6" w:space="0" w:color="808080"/>
                    <w:bottom w:val="single" w:sz="6" w:space="0" w:color="808080"/>
                    <w:right w:val="single" w:sz="6" w:space="0" w:color="808080"/>
                  </w:divBdr>
                  <w:divsChild>
                    <w:div w:id="1627544998">
                      <w:marLeft w:val="0"/>
                      <w:marRight w:val="0"/>
                      <w:marTop w:val="0"/>
                      <w:marBottom w:val="0"/>
                      <w:divBdr>
                        <w:top w:val="none" w:sz="0" w:space="0" w:color="auto"/>
                        <w:left w:val="none" w:sz="0" w:space="0" w:color="auto"/>
                        <w:bottom w:val="dashed" w:sz="6" w:space="0" w:color="C0C0C0"/>
                        <w:right w:val="none" w:sz="0" w:space="0" w:color="auto"/>
                      </w:divBdr>
                      <w:divsChild>
                        <w:div w:id="1824661876">
                          <w:marLeft w:val="0"/>
                          <w:marRight w:val="0"/>
                          <w:marTop w:val="0"/>
                          <w:marBottom w:val="0"/>
                          <w:divBdr>
                            <w:top w:val="none" w:sz="0" w:space="0" w:color="auto"/>
                            <w:left w:val="none" w:sz="0" w:space="0" w:color="auto"/>
                            <w:bottom w:val="none" w:sz="0" w:space="0" w:color="auto"/>
                            <w:right w:val="none" w:sz="0" w:space="0" w:color="auto"/>
                          </w:divBdr>
                        </w:div>
                        <w:div w:id="1937976679">
                          <w:marLeft w:val="0"/>
                          <w:marRight w:val="0"/>
                          <w:marTop w:val="0"/>
                          <w:marBottom w:val="0"/>
                          <w:divBdr>
                            <w:top w:val="none" w:sz="0" w:space="0" w:color="auto"/>
                            <w:left w:val="none" w:sz="0" w:space="0" w:color="auto"/>
                            <w:bottom w:val="none" w:sz="0" w:space="0" w:color="auto"/>
                            <w:right w:val="none" w:sz="0" w:space="0" w:color="auto"/>
                          </w:divBdr>
                        </w:div>
                      </w:divsChild>
                    </w:div>
                    <w:div w:id="11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01204">
              <w:marLeft w:val="0"/>
              <w:marRight w:val="0"/>
              <w:marTop w:val="0"/>
              <w:marBottom w:val="0"/>
              <w:divBdr>
                <w:top w:val="none" w:sz="0" w:space="0" w:color="auto"/>
                <w:left w:val="none" w:sz="0" w:space="0" w:color="auto"/>
                <w:bottom w:val="none" w:sz="0" w:space="0" w:color="auto"/>
                <w:right w:val="none" w:sz="0" w:space="0" w:color="auto"/>
              </w:divBdr>
              <w:divsChild>
                <w:div w:id="220216915">
                  <w:marLeft w:val="75"/>
                  <w:marRight w:val="75"/>
                  <w:marTop w:val="75"/>
                  <w:marBottom w:val="75"/>
                  <w:divBdr>
                    <w:top w:val="single" w:sz="6" w:space="0" w:color="808080"/>
                    <w:left w:val="single" w:sz="6" w:space="0" w:color="808080"/>
                    <w:bottom w:val="single" w:sz="6" w:space="0" w:color="808080"/>
                    <w:right w:val="single" w:sz="6" w:space="0" w:color="808080"/>
                  </w:divBdr>
                  <w:divsChild>
                    <w:div w:id="1043746372">
                      <w:marLeft w:val="0"/>
                      <w:marRight w:val="0"/>
                      <w:marTop w:val="0"/>
                      <w:marBottom w:val="0"/>
                      <w:divBdr>
                        <w:top w:val="none" w:sz="0" w:space="0" w:color="auto"/>
                        <w:left w:val="none" w:sz="0" w:space="0" w:color="auto"/>
                        <w:bottom w:val="dashed" w:sz="6" w:space="0" w:color="C0C0C0"/>
                        <w:right w:val="none" w:sz="0" w:space="0" w:color="auto"/>
                      </w:divBdr>
                      <w:divsChild>
                        <w:div w:id="1218207467">
                          <w:marLeft w:val="0"/>
                          <w:marRight w:val="0"/>
                          <w:marTop w:val="0"/>
                          <w:marBottom w:val="0"/>
                          <w:divBdr>
                            <w:top w:val="none" w:sz="0" w:space="0" w:color="auto"/>
                            <w:left w:val="none" w:sz="0" w:space="0" w:color="auto"/>
                            <w:bottom w:val="none" w:sz="0" w:space="0" w:color="auto"/>
                            <w:right w:val="none" w:sz="0" w:space="0" w:color="auto"/>
                          </w:divBdr>
                        </w:div>
                        <w:div w:id="32582584">
                          <w:marLeft w:val="0"/>
                          <w:marRight w:val="0"/>
                          <w:marTop w:val="0"/>
                          <w:marBottom w:val="0"/>
                          <w:divBdr>
                            <w:top w:val="none" w:sz="0" w:space="0" w:color="auto"/>
                            <w:left w:val="none" w:sz="0" w:space="0" w:color="auto"/>
                            <w:bottom w:val="none" w:sz="0" w:space="0" w:color="auto"/>
                            <w:right w:val="none" w:sz="0" w:space="0" w:color="auto"/>
                          </w:divBdr>
                        </w:div>
                      </w:divsChild>
                    </w:div>
                    <w:div w:id="40379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4307">
              <w:marLeft w:val="0"/>
              <w:marRight w:val="0"/>
              <w:marTop w:val="0"/>
              <w:marBottom w:val="0"/>
              <w:divBdr>
                <w:top w:val="none" w:sz="0" w:space="0" w:color="auto"/>
                <w:left w:val="none" w:sz="0" w:space="0" w:color="auto"/>
                <w:bottom w:val="none" w:sz="0" w:space="0" w:color="auto"/>
                <w:right w:val="none" w:sz="0" w:space="0" w:color="auto"/>
              </w:divBdr>
              <w:divsChild>
                <w:div w:id="941306825">
                  <w:marLeft w:val="75"/>
                  <w:marRight w:val="75"/>
                  <w:marTop w:val="75"/>
                  <w:marBottom w:val="75"/>
                  <w:divBdr>
                    <w:top w:val="single" w:sz="6" w:space="0" w:color="808080"/>
                    <w:left w:val="single" w:sz="6" w:space="0" w:color="808080"/>
                    <w:bottom w:val="single" w:sz="6" w:space="0" w:color="808080"/>
                    <w:right w:val="single" w:sz="6" w:space="0" w:color="808080"/>
                  </w:divBdr>
                  <w:divsChild>
                    <w:div w:id="1225215356">
                      <w:marLeft w:val="0"/>
                      <w:marRight w:val="0"/>
                      <w:marTop w:val="0"/>
                      <w:marBottom w:val="0"/>
                      <w:divBdr>
                        <w:top w:val="none" w:sz="0" w:space="0" w:color="auto"/>
                        <w:left w:val="none" w:sz="0" w:space="0" w:color="auto"/>
                        <w:bottom w:val="dashed" w:sz="6" w:space="0" w:color="C0C0C0"/>
                        <w:right w:val="none" w:sz="0" w:space="0" w:color="auto"/>
                      </w:divBdr>
                      <w:divsChild>
                        <w:div w:id="1452017476">
                          <w:marLeft w:val="0"/>
                          <w:marRight w:val="0"/>
                          <w:marTop w:val="0"/>
                          <w:marBottom w:val="0"/>
                          <w:divBdr>
                            <w:top w:val="none" w:sz="0" w:space="0" w:color="auto"/>
                            <w:left w:val="none" w:sz="0" w:space="0" w:color="auto"/>
                            <w:bottom w:val="none" w:sz="0" w:space="0" w:color="auto"/>
                            <w:right w:val="none" w:sz="0" w:space="0" w:color="auto"/>
                          </w:divBdr>
                        </w:div>
                        <w:div w:id="1098987866">
                          <w:marLeft w:val="0"/>
                          <w:marRight w:val="0"/>
                          <w:marTop w:val="0"/>
                          <w:marBottom w:val="0"/>
                          <w:divBdr>
                            <w:top w:val="none" w:sz="0" w:space="0" w:color="auto"/>
                            <w:left w:val="none" w:sz="0" w:space="0" w:color="auto"/>
                            <w:bottom w:val="none" w:sz="0" w:space="0" w:color="auto"/>
                            <w:right w:val="none" w:sz="0" w:space="0" w:color="auto"/>
                          </w:divBdr>
                        </w:div>
                      </w:divsChild>
                    </w:div>
                    <w:div w:id="1265962977">
                      <w:marLeft w:val="0"/>
                      <w:marRight w:val="0"/>
                      <w:marTop w:val="0"/>
                      <w:marBottom w:val="0"/>
                      <w:divBdr>
                        <w:top w:val="none" w:sz="0" w:space="0" w:color="auto"/>
                        <w:left w:val="none" w:sz="0" w:space="0" w:color="auto"/>
                        <w:bottom w:val="none" w:sz="0" w:space="0" w:color="auto"/>
                        <w:right w:val="none" w:sz="0" w:space="0" w:color="auto"/>
                      </w:divBdr>
                      <w:divsChild>
                        <w:div w:id="1830704231">
                          <w:marLeft w:val="0"/>
                          <w:marRight w:val="0"/>
                          <w:marTop w:val="0"/>
                          <w:marBottom w:val="0"/>
                          <w:divBdr>
                            <w:top w:val="none" w:sz="0" w:space="0" w:color="auto"/>
                            <w:left w:val="none" w:sz="0" w:space="0" w:color="auto"/>
                            <w:bottom w:val="none" w:sz="0" w:space="0" w:color="auto"/>
                            <w:right w:val="none" w:sz="0" w:space="0" w:color="auto"/>
                          </w:divBdr>
                        </w:div>
                        <w:div w:id="897009886">
                          <w:marLeft w:val="0"/>
                          <w:marRight w:val="0"/>
                          <w:marTop w:val="0"/>
                          <w:marBottom w:val="0"/>
                          <w:divBdr>
                            <w:top w:val="none" w:sz="0" w:space="0" w:color="auto"/>
                            <w:left w:val="none" w:sz="0" w:space="0" w:color="auto"/>
                            <w:bottom w:val="none" w:sz="0" w:space="0" w:color="auto"/>
                            <w:right w:val="none" w:sz="0" w:space="0" w:color="auto"/>
                          </w:divBdr>
                        </w:div>
                        <w:div w:id="4483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82086">
              <w:marLeft w:val="0"/>
              <w:marRight w:val="0"/>
              <w:marTop w:val="0"/>
              <w:marBottom w:val="0"/>
              <w:divBdr>
                <w:top w:val="none" w:sz="0" w:space="0" w:color="auto"/>
                <w:left w:val="none" w:sz="0" w:space="0" w:color="auto"/>
                <w:bottom w:val="none" w:sz="0" w:space="0" w:color="auto"/>
                <w:right w:val="none" w:sz="0" w:space="0" w:color="auto"/>
              </w:divBdr>
              <w:divsChild>
                <w:div w:id="1764378334">
                  <w:marLeft w:val="75"/>
                  <w:marRight w:val="75"/>
                  <w:marTop w:val="75"/>
                  <w:marBottom w:val="75"/>
                  <w:divBdr>
                    <w:top w:val="single" w:sz="6" w:space="0" w:color="808080"/>
                    <w:left w:val="single" w:sz="6" w:space="0" w:color="808080"/>
                    <w:bottom w:val="single" w:sz="6" w:space="0" w:color="808080"/>
                    <w:right w:val="single" w:sz="6" w:space="0" w:color="808080"/>
                  </w:divBdr>
                  <w:divsChild>
                    <w:div w:id="1500848085">
                      <w:marLeft w:val="0"/>
                      <w:marRight w:val="0"/>
                      <w:marTop w:val="0"/>
                      <w:marBottom w:val="0"/>
                      <w:divBdr>
                        <w:top w:val="none" w:sz="0" w:space="0" w:color="auto"/>
                        <w:left w:val="none" w:sz="0" w:space="0" w:color="auto"/>
                        <w:bottom w:val="dashed" w:sz="6" w:space="0" w:color="C0C0C0"/>
                        <w:right w:val="none" w:sz="0" w:space="0" w:color="auto"/>
                      </w:divBdr>
                      <w:divsChild>
                        <w:div w:id="1645348924">
                          <w:marLeft w:val="0"/>
                          <w:marRight w:val="0"/>
                          <w:marTop w:val="0"/>
                          <w:marBottom w:val="0"/>
                          <w:divBdr>
                            <w:top w:val="none" w:sz="0" w:space="0" w:color="auto"/>
                            <w:left w:val="none" w:sz="0" w:space="0" w:color="auto"/>
                            <w:bottom w:val="none" w:sz="0" w:space="0" w:color="auto"/>
                            <w:right w:val="none" w:sz="0" w:space="0" w:color="auto"/>
                          </w:divBdr>
                        </w:div>
                        <w:div w:id="1986928081">
                          <w:marLeft w:val="0"/>
                          <w:marRight w:val="0"/>
                          <w:marTop w:val="0"/>
                          <w:marBottom w:val="0"/>
                          <w:divBdr>
                            <w:top w:val="none" w:sz="0" w:space="0" w:color="auto"/>
                            <w:left w:val="none" w:sz="0" w:space="0" w:color="auto"/>
                            <w:bottom w:val="none" w:sz="0" w:space="0" w:color="auto"/>
                            <w:right w:val="none" w:sz="0" w:space="0" w:color="auto"/>
                          </w:divBdr>
                        </w:div>
                      </w:divsChild>
                    </w:div>
                    <w:div w:id="1334065215">
                      <w:marLeft w:val="0"/>
                      <w:marRight w:val="0"/>
                      <w:marTop w:val="0"/>
                      <w:marBottom w:val="0"/>
                      <w:divBdr>
                        <w:top w:val="none" w:sz="0" w:space="0" w:color="auto"/>
                        <w:left w:val="none" w:sz="0" w:space="0" w:color="auto"/>
                        <w:bottom w:val="none" w:sz="0" w:space="0" w:color="auto"/>
                        <w:right w:val="none" w:sz="0" w:space="0" w:color="auto"/>
                      </w:divBdr>
                      <w:divsChild>
                        <w:div w:id="15766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75863">
              <w:marLeft w:val="0"/>
              <w:marRight w:val="0"/>
              <w:marTop w:val="0"/>
              <w:marBottom w:val="0"/>
              <w:divBdr>
                <w:top w:val="none" w:sz="0" w:space="0" w:color="auto"/>
                <w:left w:val="none" w:sz="0" w:space="0" w:color="auto"/>
                <w:bottom w:val="none" w:sz="0" w:space="0" w:color="auto"/>
                <w:right w:val="none" w:sz="0" w:space="0" w:color="auto"/>
              </w:divBdr>
              <w:divsChild>
                <w:div w:id="2123264581">
                  <w:marLeft w:val="75"/>
                  <w:marRight w:val="75"/>
                  <w:marTop w:val="75"/>
                  <w:marBottom w:val="75"/>
                  <w:divBdr>
                    <w:top w:val="single" w:sz="6" w:space="0" w:color="808080"/>
                    <w:left w:val="single" w:sz="6" w:space="0" w:color="808080"/>
                    <w:bottom w:val="single" w:sz="6" w:space="0" w:color="808080"/>
                    <w:right w:val="single" w:sz="6" w:space="0" w:color="808080"/>
                  </w:divBdr>
                  <w:divsChild>
                    <w:div w:id="40909241">
                      <w:marLeft w:val="0"/>
                      <w:marRight w:val="0"/>
                      <w:marTop w:val="0"/>
                      <w:marBottom w:val="0"/>
                      <w:divBdr>
                        <w:top w:val="none" w:sz="0" w:space="0" w:color="auto"/>
                        <w:left w:val="none" w:sz="0" w:space="0" w:color="auto"/>
                        <w:bottom w:val="dashed" w:sz="6" w:space="0" w:color="C0C0C0"/>
                        <w:right w:val="none" w:sz="0" w:space="0" w:color="auto"/>
                      </w:divBdr>
                      <w:divsChild>
                        <w:div w:id="1539928203">
                          <w:marLeft w:val="0"/>
                          <w:marRight w:val="0"/>
                          <w:marTop w:val="0"/>
                          <w:marBottom w:val="0"/>
                          <w:divBdr>
                            <w:top w:val="none" w:sz="0" w:space="0" w:color="auto"/>
                            <w:left w:val="none" w:sz="0" w:space="0" w:color="auto"/>
                            <w:bottom w:val="none" w:sz="0" w:space="0" w:color="auto"/>
                            <w:right w:val="none" w:sz="0" w:space="0" w:color="auto"/>
                          </w:divBdr>
                        </w:div>
                        <w:div w:id="725950610">
                          <w:marLeft w:val="0"/>
                          <w:marRight w:val="0"/>
                          <w:marTop w:val="0"/>
                          <w:marBottom w:val="0"/>
                          <w:divBdr>
                            <w:top w:val="none" w:sz="0" w:space="0" w:color="auto"/>
                            <w:left w:val="none" w:sz="0" w:space="0" w:color="auto"/>
                            <w:bottom w:val="none" w:sz="0" w:space="0" w:color="auto"/>
                            <w:right w:val="none" w:sz="0" w:space="0" w:color="auto"/>
                          </w:divBdr>
                        </w:div>
                      </w:divsChild>
                    </w:div>
                    <w:div w:id="54359805">
                      <w:marLeft w:val="0"/>
                      <w:marRight w:val="0"/>
                      <w:marTop w:val="0"/>
                      <w:marBottom w:val="0"/>
                      <w:divBdr>
                        <w:top w:val="none" w:sz="0" w:space="0" w:color="auto"/>
                        <w:left w:val="none" w:sz="0" w:space="0" w:color="auto"/>
                        <w:bottom w:val="none" w:sz="0" w:space="0" w:color="auto"/>
                        <w:right w:val="none" w:sz="0" w:space="0" w:color="auto"/>
                      </w:divBdr>
                      <w:divsChild>
                        <w:div w:id="1972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67863">
              <w:marLeft w:val="0"/>
              <w:marRight w:val="0"/>
              <w:marTop w:val="0"/>
              <w:marBottom w:val="0"/>
              <w:divBdr>
                <w:top w:val="none" w:sz="0" w:space="0" w:color="auto"/>
                <w:left w:val="none" w:sz="0" w:space="0" w:color="auto"/>
                <w:bottom w:val="none" w:sz="0" w:space="0" w:color="auto"/>
                <w:right w:val="none" w:sz="0" w:space="0" w:color="auto"/>
              </w:divBdr>
              <w:divsChild>
                <w:div w:id="1433477668">
                  <w:marLeft w:val="75"/>
                  <w:marRight w:val="75"/>
                  <w:marTop w:val="75"/>
                  <w:marBottom w:val="75"/>
                  <w:divBdr>
                    <w:top w:val="single" w:sz="6" w:space="0" w:color="808080"/>
                    <w:left w:val="single" w:sz="6" w:space="0" w:color="808080"/>
                    <w:bottom w:val="single" w:sz="6" w:space="0" w:color="808080"/>
                    <w:right w:val="single" w:sz="6" w:space="0" w:color="808080"/>
                  </w:divBdr>
                  <w:divsChild>
                    <w:div w:id="1585794256">
                      <w:marLeft w:val="0"/>
                      <w:marRight w:val="0"/>
                      <w:marTop w:val="0"/>
                      <w:marBottom w:val="0"/>
                      <w:divBdr>
                        <w:top w:val="none" w:sz="0" w:space="0" w:color="auto"/>
                        <w:left w:val="none" w:sz="0" w:space="0" w:color="auto"/>
                        <w:bottom w:val="dashed" w:sz="6" w:space="0" w:color="C0C0C0"/>
                        <w:right w:val="none" w:sz="0" w:space="0" w:color="auto"/>
                      </w:divBdr>
                      <w:divsChild>
                        <w:div w:id="994452568">
                          <w:marLeft w:val="0"/>
                          <w:marRight w:val="0"/>
                          <w:marTop w:val="0"/>
                          <w:marBottom w:val="0"/>
                          <w:divBdr>
                            <w:top w:val="none" w:sz="0" w:space="0" w:color="auto"/>
                            <w:left w:val="none" w:sz="0" w:space="0" w:color="auto"/>
                            <w:bottom w:val="none" w:sz="0" w:space="0" w:color="auto"/>
                            <w:right w:val="none" w:sz="0" w:space="0" w:color="auto"/>
                          </w:divBdr>
                        </w:div>
                        <w:div w:id="1342390182">
                          <w:marLeft w:val="0"/>
                          <w:marRight w:val="0"/>
                          <w:marTop w:val="0"/>
                          <w:marBottom w:val="0"/>
                          <w:divBdr>
                            <w:top w:val="none" w:sz="0" w:space="0" w:color="auto"/>
                            <w:left w:val="none" w:sz="0" w:space="0" w:color="auto"/>
                            <w:bottom w:val="none" w:sz="0" w:space="0" w:color="auto"/>
                            <w:right w:val="none" w:sz="0" w:space="0" w:color="auto"/>
                          </w:divBdr>
                        </w:div>
                      </w:divsChild>
                    </w:div>
                    <w:div w:id="1096361025">
                      <w:marLeft w:val="0"/>
                      <w:marRight w:val="0"/>
                      <w:marTop w:val="0"/>
                      <w:marBottom w:val="0"/>
                      <w:divBdr>
                        <w:top w:val="none" w:sz="0" w:space="0" w:color="auto"/>
                        <w:left w:val="none" w:sz="0" w:space="0" w:color="auto"/>
                        <w:bottom w:val="none" w:sz="0" w:space="0" w:color="auto"/>
                        <w:right w:val="none" w:sz="0" w:space="0" w:color="auto"/>
                      </w:divBdr>
                      <w:divsChild>
                        <w:div w:id="2139179715">
                          <w:marLeft w:val="0"/>
                          <w:marRight w:val="0"/>
                          <w:marTop w:val="0"/>
                          <w:marBottom w:val="0"/>
                          <w:divBdr>
                            <w:top w:val="none" w:sz="0" w:space="0" w:color="auto"/>
                            <w:left w:val="none" w:sz="0" w:space="0" w:color="auto"/>
                            <w:bottom w:val="none" w:sz="0" w:space="0" w:color="auto"/>
                            <w:right w:val="none" w:sz="0" w:space="0" w:color="auto"/>
                          </w:divBdr>
                        </w:div>
                        <w:div w:id="11502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663402">
              <w:marLeft w:val="0"/>
              <w:marRight w:val="0"/>
              <w:marTop w:val="0"/>
              <w:marBottom w:val="0"/>
              <w:divBdr>
                <w:top w:val="none" w:sz="0" w:space="0" w:color="auto"/>
                <w:left w:val="none" w:sz="0" w:space="0" w:color="auto"/>
                <w:bottom w:val="none" w:sz="0" w:space="0" w:color="auto"/>
                <w:right w:val="none" w:sz="0" w:space="0" w:color="auto"/>
              </w:divBdr>
              <w:divsChild>
                <w:div w:id="1462922262">
                  <w:marLeft w:val="75"/>
                  <w:marRight w:val="75"/>
                  <w:marTop w:val="75"/>
                  <w:marBottom w:val="75"/>
                  <w:divBdr>
                    <w:top w:val="single" w:sz="6" w:space="0" w:color="808080"/>
                    <w:left w:val="single" w:sz="6" w:space="0" w:color="808080"/>
                    <w:bottom w:val="single" w:sz="6" w:space="0" w:color="808080"/>
                    <w:right w:val="single" w:sz="6" w:space="0" w:color="808080"/>
                  </w:divBdr>
                  <w:divsChild>
                    <w:div w:id="157307062">
                      <w:marLeft w:val="0"/>
                      <w:marRight w:val="0"/>
                      <w:marTop w:val="0"/>
                      <w:marBottom w:val="0"/>
                      <w:divBdr>
                        <w:top w:val="none" w:sz="0" w:space="0" w:color="auto"/>
                        <w:left w:val="none" w:sz="0" w:space="0" w:color="auto"/>
                        <w:bottom w:val="dashed" w:sz="6" w:space="0" w:color="C0C0C0"/>
                        <w:right w:val="none" w:sz="0" w:space="0" w:color="auto"/>
                      </w:divBdr>
                      <w:divsChild>
                        <w:div w:id="207228970">
                          <w:marLeft w:val="0"/>
                          <w:marRight w:val="0"/>
                          <w:marTop w:val="0"/>
                          <w:marBottom w:val="0"/>
                          <w:divBdr>
                            <w:top w:val="none" w:sz="0" w:space="0" w:color="auto"/>
                            <w:left w:val="none" w:sz="0" w:space="0" w:color="auto"/>
                            <w:bottom w:val="none" w:sz="0" w:space="0" w:color="auto"/>
                            <w:right w:val="none" w:sz="0" w:space="0" w:color="auto"/>
                          </w:divBdr>
                        </w:div>
                        <w:div w:id="960302031">
                          <w:marLeft w:val="0"/>
                          <w:marRight w:val="0"/>
                          <w:marTop w:val="0"/>
                          <w:marBottom w:val="0"/>
                          <w:divBdr>
                            <w:top w:val="none" w:sz="0" w:space="0" w:color="auto"/>
                            <w:left w:val="none" w:sz="0" w:space="0" w:color="auto"/>
                            <w:bottom w:val="none" w:sz="0" w:space="0" w:color="auto"/>
                            <w:right w:val="none" w:sz="0" w:space="0" w:color="auto"/>
                          </w:divBdr>
                        </w:div>
                      </w:divsChild>
                    </w:div>
                    <w:div w:id="15850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5920">
              <w:marLeft w:val="0"/>
              <w:marRight w:val="0"/>
              <w:marTop w:val="0"/>
              <w:marBottom w:val="0"/>
              <w:divBdr>
                <w:top w:val="none" w:sz="0" w:space="0" w:color="auto"/>
                <w:left w:val="none" w:sz="0" w:space="0" w:color="auto"/>
                <w:bottom w:val="none" w:sz="0" w:space="0" w:color="auto"/>
                <w:right w:val="none" w:sz="0" w:space="0" w:color="auto"/>
              </w:divBdr>
              <w:divsChild>
                <w:div w:id="1489324679">
                  <w:marLeft w:val="75"/>
                  <w:marRight w:val="75"/>
                  <w:marTop w:val="75"/>
                  <w:marBottom w:val="75"/>
                  <w:divBdr>
                    <w:top w:val="single" w:sz="6" w:space="0" w:color="808080"/>
                    <w:left w:val="single" w:sz="6" w:space="0" w:color="808080"/>
                    <w:bottom w:val="single" w:sz="6" w:space="0" w:color="808080"/>
                    <w:right w:val="single" w:sz="6" w:space="0" w:color="808080"/>
                  </w:divBdr>
                  <w:divsChild>
                    <w:div w:id="104421682">
                      <w:marLeft w:val="0"/>
                      <w:marRight w:val="0"/>
                      <w:marTop w:val="0"/>
                      <w:marBottom w:val="0"/>
                      <w:divBdr>
                        <w:top w:val="none" w:sz="0" w:space="0" w:color="auto"/>
                        <w:left w:val="none" w:sz="0" w:space="0" w:color="auto"/>
                        <w:bottom w:val="dashed" w:sz="6" w:space="0" w:color="C0C0C0"/>
                        <w:right w:val="none" w:sz="0" w:space="0" w:color="auto"/>
                      </w:divBdr>
                      <w:divsChild>
                        <w:div w:id="1643078797">
                          <w:marLeft w:val="0"/>
                          <w:marRight w:val="0"/>
                          <w:marTop w:val="0"/>
                          <w:marBottom w:val="0"/>
                          <w:divBdr>
                            <w:top w:val="none" w:sz="0" w:space="0" w:color="auto"/>
                            <w:left w:val="none" w:sz="0" w:space="0" w:color="auto"/>
                            <w:bottom w:val="none" w:sz="0" w:space="0" w:color="auto"/>
                            <w:right w:val="none" w:sz="0" w:space="0" w:color="auto"/>
                          </w:divBdr>
                        </w:div>
                        <w:div w:id="500778129">
                          <w:marLeft w:val="0"/>
                          <w:marRight w:val="0"/>
                          <w:marTop w:val="0"/>
                          <w:marBottom w:val="0"/>
                          <w:divBdr>
                            <w:top w:val="none" w:sz="0" w:space="0" w:color="auto"/>
                            <w:left w:val="none" w:sz="0" w:space="0" w:color="auto"/>
                            <w:bottom w:val="none" w:sz="0" w:space="0" w:color="auto"/>
                            <w:right w:val="none" w:sz="0" w:space="0" w:color="auto"/>
                          </w:divBdr>
                        </w:div>
                      </w:divsChild>
                    </w:div>
                    <w:div w:id="311179700">
                      <w:marLeft w:val="0"/>
                      <w:marRight w:val="0"/>
                      <w:marTop w:val="0"/>
                      <w:marBottom w:val="0"/>
                      <w:divBdr>
                        <w:top w:val="none" w:sz="0" w:space="0" w:color="auto"/>
                        <w:left w:val="none" w:sz="0" w:space="0" w:color="auto"/>
                        <w:bottom w:val="none" w:sz="0" w:space="0" w:color="auto"/>
                        <w:right w:val="none" w:sz="0" w:space="0" w:color="auto"/>
                      </w:divBdr>
                      <w:divsChild>
                        <w:div w:id="7715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31378">
              <w:marLeft w:val="0"/>
              <w:marRight w:val="0"/>
              <w:marTop w:val="0"/>
              <w:marBottom w:val="0"/>
              <w:divBdr>
                <w:top w:val="none" w:sz="0" w:space="0" w:color="auto"/>
                <w:left w:val="none" w:sz="0" w:space="0" w:color="auto"/>
                <w:bottom w:val="none" w:sz="0" w:space="0" w:color="auto"/>
                <w:right w:val="none" w:sz="0" w:space="0" w:color="auto"/>
              </w:divBdr>
              <w:divsChild>
                <w:div w:id="414671370">
                  <w:marLeft w:val="75"/>
                  <w:marRight w:val="75"/>
                  <w:marTop w:val="75"/>
                  <w:marBottom w:val="75"/>
                  <w:divBdr>
                    <w:top w:val="single" w:sz="6" w:space="0" w:color="808080"/>
                    <w:left w:val="single" w:sz="6" w:space="0" w:color="808080"/>
                    <w:bottom w:val="single" w:sz="6" w:space="0" w:color="808080"/>
                    <w:right w:val="single" w:sz="6" w:space="0" w:color="808080"/>
                  </w:divBdr>
                  <w:divsChild>
                    <w:div w:id="291056715">
                      <w:marLeft w:val="0"/>
                      <w:marRight w:val="0"/>
                      <w:marTop w:val="0"/>
                      <w:marBottom w:val="0"/>
                      <w:divBdr>
                        <w:top w:val="none" w:sz="0" w:space="0" w:color="auto"/>
                        <w:left w:val="none" w:sz="0" w:space="0" w:color="auto"/>
                        <w:bottom w:val="dashed" w:sz="6" w:space="0" w:color="C0C0C0"/>
                        <w:right w:val="none" w:sz="0" w:space="0" w:color="auto"/>
                      </w:divBdr>
                      <w:divsChild>
                        <w:div w:id="1856845804">
                          <w:marLeft w:val="0"/>
                          <w:marRight w:val="0"/>
                          <w:marTop w:val="0"/>
                          <w:marBottom w:val="0"/>
                          <w:divBdr>
                            <w:top w:val="none" w:sz="0" w:space="0" w:color="auto"/>
                            <w:left w:val="none" w:sz="0" w:space="0" w:color="auto"/>
                            <w:bottom w:val="none" w:sz="0" w:space="0" w:color="auto"/>
                            <w:right w:val="none" w:sz="0" w:space="0" w:color="auto"/>
                          </w:divBdr>
                        </w:div>
                        <w:div w:id="1808741740">
                          <w:marLeft w:val="0"/>
                          <w:marRight w:val="0"/>
                          <w:marTop w:val="0"/>
                          <w:marBottom w:val="0"/>
                          <w:divBdr>
                            <w:top w:val="none" w:sz="0" w:space="0" w:color="auto"/>
                            <w:left w:val="none" w:sz="0" w:space="0" w:color="auto"/>
                            <w:bottom w:val="none" w:sz="0" w:space="0" w:color="auto"/>
                            <w:right w:val="none" w:sz="0" w:space="0" w:color="auto"/>
                          </w:divBdr>
                        </w:div>
                      </w:divsChild>
                    </w:div>
                    <w:div w:id="1619482130">
                      <w:marLeft w:val="0"/>
                      <w:marRight w:val="0"/>
                      <w:marTop w:val="0"/>
                      <w:marBottom w:val="0"/>
                      <w:divBdr>
                        <w:top w:val="none" w:sz="0" w:space="0" w:color="auto"/>
                        <w:left w:val="none" w:sz="0" w:space="0" w:color="auto"/>
                        <w:bottom w:val="none" w:sz="0" w:space="0" w:color="auto"/>
                        <w:right w:val="none" w:sz="0" w:space="0" w:color="auto"/>
                      </w:divBdr>
                      <w:divsChild>
                        <w:div w:id="1403480724">
                          <w:marLeft w:val="0"/>
                          <w:marRight w:val="0"/>
                          <w:marTop w:val="0"/>
                          <w:marBottom w:val="0"/>
                          <w:divBdr>
                            <w:top w:val="none" w:sz="0" w:space="0" w:color="auto"/>
                            <w:left w:val="none" w:sz="0" w:space="0" w:color="auto"/>
                            <w:bottom w:val="none" w:sz="0" w:space="0" w:color="auto"/>
                            <w:right w:val="none" w:sz="0" w:space="0" w:color="auto"/>
                          </w:divBdr>
                          <w:divsChild>
                            <w:div w:id="528220189">
                              <w:marLeft w:val="0"/>
                              <w:marRight w:val="0"/>
                              <w:marTop w:val="0"/>
                              <w:marBottom w:val="0"/>
                              <w:divBdr>
                                <w:top w:val="none" w:sz="0" w:space="0" w:color="auto"/>
                                <w:left w:val="none" w:sz="0" w:space="0" w:color="auto"/>
                                <w:bottom w:val="none" w:sz="0" w:space="0" w:color="auto"/>
                                <w:right w:val="none" w:sz="0" w:space="0" w:color="auto"/>
                              </w:divBdr>
                              <w:divsChild>
                                <w:div w:id="1463384820">
                                  <w:marLeft w:val="0"/>
                                  <w:marRight w:val="0"/>
                                  <w:marTop w:val="0"/>
                                  <w:marBottom w:val="0"/>
                                  <w:divBdr>
                                    <w:top w:val="none" w:sz="0" w:space="0" w:color="auto"/>
                                    <w:left w:val="none" w:sz="0" w:space="0" w:color="auto"/>
                                    <w:bottom w:val="none" w:sz="0" w:space="0" w:color="auto"/>
                                    <w:right w:val="none" w:sz="0" w:space="0" w:color="auto"/>
                                  </w:divBdr>
                                  <w:divsChild>
                                    <w:div w:id="15701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131274">
              <w:marLeft w:val="0"/>
              <w:marRight w:val="0"/>
              <w:marTop w:val="0"/>
              <w:marBottom w:val="0"/>
              <w:divBdr>
                <w:top w:val="none" w:sz="0" w:space="0" w:color="auto"/>
                <w:left w:val="none" w:sz="0" w:space="0" w:color="auto"/>
                <w:bottom w:val="none" w:sz="0" w:space="0" w:color="auto"/>
                <w:right w:val="none" w:sz="0" w:space="0" w:color="auto"/>
              </w:divBdr>
              <w:divsChild>
                <w:div w:id="403645957">
                  <w:marLeft w:val="75"/>
                  <w:marRight w:val="75"/>
                  <w:marTop w:val="75"/>
                  <w:marBottom w:val="75"/>
                  <w:divBdr>
                    <w:top w:val="single" w:sz="6" w:space="0" w:color="808080"/>
                    <w:left w:val="single" w:sz="6" w:space="0" w:color="808080"/>
                    <w:bottom w:val="single" w:sz="6" w:space="0" w:color="808080"/>
                    <w:right w:val="single" w:sz="6" w:space="0" w:color="808080"/>
                  </w:divBdr>
                  <w:divsChild>
                    <w:div w:id="32777228">
                      <w:marLeft w:val="0"/>
                      <w:marRight w:val="0"/>
                      <w:marTop w:val="0"/>
                      <w:marBottom w:val="0"/>
                      <w:divBdr>
                        <w:top w:val="none" w:sz="0" w:space="0" w:color="auto"/>
                        <w:left w:val="none" w:sz="0" w:space="0" w:color="auto"/>
                        <w:bottom w:val="dashed" w:sz="6" w:space="0" w:color="C0C0C0"/>
                        <w:right w:val="none" w:sz="0" w:space="0" w:color="auto"/>
                      </w:divBdr>
                      <w:divsChild>
                        <w:div w:id="1273854941">
                          <w:marLeft w:val="0"/>
                          <w:marRight w:val="0"/>
                          <w:marTop w:val="0"/>
                          <w:marBottom w:val="0"/>
                          <w:divBdr>
                            <w:top w:val="none" w:sz="0" w:space="0" w:color="auto"/>
                            <w:left w:val="none" w:sz="0" w:space="0" w:color="auto"/>
                            <w:bottom w:val="none" w:sz="0" w:space="0" w:color="auto"/>
                            <w:right w:val="none" w:sz="0" w:space="0" w:color="auto"/>
                          </w:divBdr>
                        </w:div>
                        <w:div w:id="1987736677">
                          <w:marLeft w:val="0"/>
                          <w:marRight w:val="0"/>
                          <w:marTop w:val="0"/>
                          <w:marBottom w:val="0"/>
                          <w:divBdr>
                            <w:top w:val="none" w:sz="0" w:space="0" w:color="auto"/>
                            <w:left w:val="none" w:sz="0" w:space="0" w:color="auto"/>
                            <w:bottom w:val="none" w:sz="0" w:space="0" w:color="auto"/>
                            <w:right w:val="none" w:sz="0" w:space="0" w:color="auto"/>
                          </w:divBdr>
                        </w:div>
                      </w:divsChild>
                    </w:div>
                    <w:div w:id="17413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6335">
              <w:marLeft w:val="0"/>
              <w:marRight w:val="0"/>
              <w:marTop w:val="0"/>
              <w:marBottom w:val="0"/>
              <w:divBdr>
                <w:top w:val="none" w:sz="0" w:space="0" w:color="auto"/>
                <w:left w:val="none" w:sz="0" w:space="0" w:color="auto"/>
                <w:bottom w:val="none" w:sz="0" w:space="0" w:color="auto"/>
                <w:right w:val="none" w:sz="0" w:space="0" w:color="auto"/>
              </w:divBdr>
              <w:divsChild>
                <w:div w:id="789399165">
                  <w:marLeft w:val="75"/>
                  <w:marRight w:val="75"/>
                  <w:marTop w:val="75"/>
                  <w:marBottom w:val="75"/>
                  <w:divBdr>
                    <w:top w:val="single" w:sz="6" w:space="0" w:color="808080"/>
                    <w:left w:val="single" w:sz="6" w:space="0" w:color="808080"/>
                    <w:bottom w:val="single" w:sz="6" w:space="0" w:color="808080"/>
                    <w:right w:val="single" w:sz="6" w:space="0" w:color="808080"/>
                  </w:divBdr>
                  <w:divsChild>
                    <w:div w:id="808205005">
                      <w:marLeft w:val="0"/>
                      <w:marRight w:val="0"/>
                      <w:marTop w:val="0"/>
                      <w:marBottom w:val="0"/>
                      <w:divBdr>
                        <w:top w:val="none" w:sz="0" w:space="0" w:color="auto"/>
                        <w:left w:val="none" w:sz="0" w:space="0" w:color="auto"/>
                        <w:bottom w:val="dashed" w:sz="6" w:space="0" w:color="C0C0C0"/>
                        <w:right w:val="none" w:sz="0" w:space="0" w:color="auto"/>
                      </w:divBdr>
                      <w:divsChild>
                        <w:div w:id="1580168027">
                          <w:marLeft w:val="0"/>
                          <w:marRight w:val="0"/>
                          <w:marTop w:val="0"/>
                          <w:marBottom w:val="0"/>
                          <w:divBdr>
                            <w:top w:val="none" w:sz="0" w:space="0" w:color="auto"/>
                            <w:left w:val="none" w:sz="0" w:space="0" w:color="auto"/>
                            <w:bottom w:val="none" w:sz="0" w:space="0" w:color="auto"/>
                            <w:right w:val="none" w:sz="0" w:space="0" w:color="auto"/>
                          </w:divBdr>
                        </w:div>
                        <w:div w:id="278266945">
                          <w:marLeft w:val="0"/>
                          <w:marRight w:val="0"/>
                          <w:marTop w:val="0"/>
                          <w:marBottom w:val="0"/>
                          <w:divBdr>
                            <w:top w:val="none" w:sz="0" w:space="0" w:color="auto"/>
                            <w:left w:val="none" w:sz="0" w:space="0" w:color="auto"/>
                            <w:bottom w:val="none" w:sz="0" w:space="0" w:color="auto"/>
                            <w:right w:val="none" w:sz="0" w:space="0" w:color="auto"/>
                          </w:divBdr>
                        </w:div>
                      </w:divsChild>
                    </w:div>
                    <w:div w:id="18274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3266">
              <w:marLeft w:val="0"/>
              <w:marRight w:val="0"/>
              <w:marTop w:val="0"/>
              <w:marBottom w:val="0"/>
              <w:divBdr>
                <w:top w:val="none" w:sz="0" w:space="0" w:color="auto"/>
                <w:left w:val="none" w:sz="0" w:space="0" w:color="auto"/>
                <w:bottom w:val="none" w:sz="0" w:space="0" w:color="auto"/>
                <w:right w:val="none" w:sz="0" w:space="0" w:color="auto"/>
              </w:divBdr>
              <w:divsChild>
                <w:div w:id="1325359779">
                  <w:marLeft w:val="75"/>
                  <w:marRight w:val="75"/>
                  <w:marTop w:val="75"/>
                  <w:marBottom w:val="75"/>
                  <w:divBdr>
                    <w:top w:val="single" w:sz="6" w:space="0" w:color="808080"/>
                    <w:left w:val="single" w:sz="6" w:space="0" w:color="808080"/>
                    <w:bottom w:val="single" w:sz="6" w:space="0" w:color="808080"/>
                    <w:right w:val="single" w:sz="6" w:space="0" w:color="808080"/>
                  </w:divBdr>
                  <w:divsChild>
                    <w:div w:id="1008044">
                      <w:marLeft w:val="0"/>
                      <w:marRight w:val="0"/>
                      <w:marTop w:val="0"/>
                      <w:marBottom w:val="0"/>
                      <w:divBdr>
                        <w:top w:val="none" w:sz="0" w:space="0" w:color="auto"/>
                        <w:left w:val="none" w:sz="0" w:space="0" w:color="auto"/>
                        <w:bottom w:val="dashed" w:sz="6" w:space="0" w:color="C0C0C0"/>
                        <w:right w:val="none" w:sz="0" w:space="0" w:color="auto"/>
                      </w:divBdr>
                      <w:divsChild>
                        <w:div w:id="2040624708">
                          <w:marLeft w:val="0"/>
                          <w:marRight w:val="0"/>
                          <w:marTop w:val="0"/>
                          <w:marBottom w:val="0"/>
                          <w:divBdr>
                            <w:top w:val="none" w:sz="0" w:space="0" w:color="auto"/>
                            <w:left w:val="none" w:sz="0" w:space="0" w:color="auto"/>
                            <w:bottom w:val="none" w:sz="0" w:space="0" w:color="auto"/>
                            <w:right w:val="none" w:sz="0" w:space="0" w:color="auto"/>
                          </w:divBdr>
                        </w:div>
                        <w:div w:id="716394221">
                          <w:marLeft w:val="0"/>
                          <w:marRight w:val="0"/>
                          <w:marTop w:val="0"/>
                          <w:marBottom w:val="0"/>
                          <w:divBdr>
                            <w:top w:val="none" w:sz="0" w:space="0" w:color="auto"/>
                            <w:left w:val="none" w:sz="0" w:space="0" w:color="auto"/>
                            <w:bottom w:val="none" w:sz="0" w:space="0" w:color="auto"/>
                            <w:right w:val="none" w:sz="0" w:space="0" w:color="auto"/>
                          </w:divBdr>
                        </w:div>
                      </w:divsChild>
                    </w:div>
                    <w:div w:id="15883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2836">
              <w:marLeft w:val="0"/>
              <w:marRight w:val="0"/>
              <w:marTop w:val="0"/>
              <w:marBottom w:val="0"/>
              <w:divBdr>
                <w:top w:val="none" w:sz="0" w:space="0" w:color="auto"/>
                <w:left w:val="none" w:sz="0" w:space="0" w:color="auto"/>
                <w:bottom w:val="none" w:sz="0" w:space="0" w:color="auto"/>
                <w:right w:val="none" w:sz="0" w:space="0" w:color="auto"/>
              </w:divBdr>
              <w:divsChild>
                <w:div w:id="237520642">
                  <w:marLeft w:val="75"/>
                  <w:marRight w:val="75"/>
                  <w:marTop w:val="75"/>
                  <w:marBottom w:val="75"/>
                  <w:divBdr>
                    <w:top w:val="single" w:sz="6" w:space="0" w:color="808080"/>
                    <w:left w:val="single" w:sz="6" w:space="0" w:color="808080"/>
                    <w:bottom w:val="single" w:sz="6" w:space="0" w:color="808080"/>
                    <w:right w:val="single" w:sz="6" w:space="0" w:color="808080"/>
                  </w:divBdr>
                  <w:divsChild>
                    <w:div w:id="854420007">
                      <w:marLeft w:val="0"/>
                      <w:marRight w:val="0"/>
                      <w:marTop w:val="0"/>
                      <w:marBottom w:val="0"/>
                      <w:divBdr>
                        <w:top w:val="none" w:sz="0" w:space="0" w:color="auto"/>
                        <w:left w:val="none" w:sz="0" w:space="0" w:color="auto"/>
                        <w:bottom w:val="dashed" w:sz="6" w:space="0" w:color="C0C0C0"/>
                        <w:right w:val="none" w:sz="0" w:space="0" w:color="auto"/>
                      </w:divBdr>
                      <w:divsChild>
                        <w:div w:id="1212107745">
                          <w:marLeft w:val="0"/>
                          <w:marRight w:val="0"/>
                          <w:marTop w:val="0"/>
                          <w:marBottom w:val="0"/>
                          <w:divBdr>
                            <w:top w:val="none" w:sz="0" w:space="0" w:color="auto"/>
                            <w:left w:val="none" w:sz="0" w:space="0" w:color="auto"/>
                            <w:bottom w:val="none" w:sz="0" w:space="0" w:color="auto"/>
                            <w:right w:val="none" w:sz="0" w:space="0" w:color="auto"/>
                          </w:divBdr>
                        </w:div>
                        <w:div w:id="359476342">
                          <w:marLeft w:val="0"/>
                          <w:marRight w:val="0"/>
                          <w:marTop w:val="0"/>
                          <w:marBottom w:val="0"/>
                          <w:divBdr>
                            <w:top w:val="none" w:sz="0" w:space="0" w:color="auto"/>
                            <w:left w:val="none" w:sz="0" w:space="0" w:color="auto"/>
                            <w:bottom w:val="none" w:sz="0" w:space="0" w:color="auto"/>
                            <w:right w:val="none" w:sz="0" w:space="0" w:color="auto"/>
                          </w:divBdr>
                        </w:div>
                      </w:divsChild>
                    </w:div>
                    <w:div w:id="1326126078">
                      <w:marLeft w:val="0"/>
                      <w:marRight w:val="0"/>
                      <w:marTop w:val="0"/>
                      <w:marBottom w:val="0"/>
                      <w:divBdr>
                        <w:top w:val="none" w:sz="0" w:space="0" w:color="auto"/>
                        <w:left w:val="none" w:sz="0" w:space="0" w:color="auto"/>
                        <w:bottom w:val="none" w:sz="0" w:space="0" w:color="auto"/>
                        <w:right w:val="none" w:sz="0" w:space="0" w:color="auto"/>
                      </w:divBdr>
                      <w:divsChild>
                        <w:div w:id="1891650667">
                          <w:marLeft w:val="0"/>
                          <w:marRight w:val="0"/>
                          <w:marTop w:val="0"/>
                          <w:marBottom w:val="0"/>
                          <w:divBdr>
                            <w:top w:val="none" w:sz="0" w:space="0" w:color="auto"/>
                            <w:left w:val="none" w:sz="0" w:space="0" w:color="auto"/>
                            <w:bottom w:val="none" w:sz="0" w:space="0" w:color="auto"/>
                            <w:right w:val="none" w:sz="0" w:space="0" w:color="auto"/>
                          </w:divBdr>
                          <w:divsChild>
                            <w:div w:id="1229880804">
                              <w:marLeft w:val="0"/>
                              <w:marRight w:val="0"/>
                              <w:marTop w:val="0"/>
                              <w:marBottom w:val="0"/>
                              <w:divBdr>
                                <w:top w:val="none" w:sz="0" w:space="0" w:color="auto"/>
                                <w:left w:val="none" w:sz="0" w:space="0" w:color="auto"/>
                                <w:bottom w:val="none" w:sz="0" w:space="0" w:color="auto"/>
                                <w:right w:val="none" w:sz="0" w:space="0" w:color="auto"/>
                              </w:divBdr>
                              <w:divsChild>
                                <w:div w:id="1356033801">
                                  <w:marLeft w:val="0"/>
                                  <w:marRight w:val="0"/>
                                  <w:marTop w:val="0"/>
                                  <w:marBottom w:val="0"/>
                                  <w:divBdr>
                                    <w:top w:val="none" w:sz="0" w:space="0" w:color="auto"/>
                                    <w:left w:val="none" w:sz="0" w:space="0" w:color="auto"/>
                                    <w:bottom w:val="none" w:sz="0" w:space="0" w:color="auto"/>
                                    <w:right w:val="none" w:sz="0" w:space="0" w:color="auto"/>
                                  </w:divBdr>
                                  <w:divsChild>
                                    <w:div w:id="14906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54020">
              <w:marLeft w:val="0"/>
              <w:marRight w:val="0"/>
              <w:marTop w:val="0"/>
              <w:marBottom w:val="0"/>
              <w:divBdr>
                <w:top w:val="none" w:sz="0" w:space="0" w:color="auto"/>
                <w:left w:val="none" w:sz="0" w:space="0" w:color="auto"/>
                <w:bottom w:val="none" w:sz="0" w:space="0" w:color="auto"/>
                <w:right w:val="none" w:sz="0" w:space="0" w:color="auto"/>
              </w:divBdr>
              <w:divsChild>
                <w:div w:id="330833964">
                  <w:marLeft w:val="75"/>
                  <w:marRight w:val="75"/>
                  <w:marTop w:val="75"/>
                  <w:marBottom w:val="75"/>
                  <w:divBdr>
                    <w:top w:val="single" w:sz="6" w:space="0" w:color="808080"/>
                    <w:left w:val="single" w:sz="6" w:space="0" w:color="808080"/>
                    <w:bottom w:val="single" w:sz="6" w:space="0" w:color="808080"/>
                    <w:right w:val="single" w:sz="6" w:space="0" w:color="808080"/>
                  </w:divBdr>
                  <w:divsChild>
                    <w:div w:id="1304233902">
                      <w:marLeft w:val="0"/>
                      <w:marRight w:val="0"/>
                      <w:marTop w:val="0"/>
                      <w:marBottom w:val="0"/>
                      <w:divBdr>
                        <w:top w:val="none" w:sz="0" w:space="0" w:color="auto"/>
                        <w:left w:val="none" w:sz="0" w:space="0" w:color="auto"/>
                        <w:bottom w:val="dashed" w:sz="6" w:space="0" w:color="C0C0C0"/>
                        <w:right w:val="none" w:sz="0" w:space="0" w:color="auto"/>
                      </w:divBdr>
                      <w:divsChild>
                        <w:div w:id="1094783318">
                          <w:marLeft w:val="0"/>
                          <w:marRight w:val="0"/>
                          <w:marTop w:val="0"/>
                          <w:marBottom w:val="0"/>
                          <w:divBdr>
                            <w:top w:val="none" w:sz="0" w:space="0" w:color="auto"/>
                            <w:left w:val="none" w:sz="0" w:space="0" w:color="auto"/>
                            <w:bottom w:val="none" w:sz="0" w:space="0" w:color="auto"/>
                            <w:right w:val="none" w:sz="0" w:space="0" w:color="auto"/>
                          </w:divBdr>
                        </w:div>
                        <w:div w:id="210114330">
                          <w:marLeft w:val="0"/>
                          <w:marRight w:val="0"/>
                          <w:marTop w:val="0"/>
                          <w:marBottom w:val="0"/>
                          <w:divBdr>
                            <w:top w:val="none" w:sz="0" w:space="0" w:color="auto"/>
                            <w:left w:val="none" w:sz="0" w:space="0" w:color="auto"/>
                            <w:bottom w:val="none" w:sz="0" w:space="0" w:color="auto"/>
                            <w:right w:val="none" w:sz="0" w:space="0" w:color="auto"/>
                          </w:divBdr>
                        </w:div>
                      </w:divsChild>
                    </w:div>
                    <w:div w:id="12058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0440">
              <w:marLeft w:val="0"/>
              <w:marRight w:val="0"/>
              <w:marTop w:val="0"/>
              <w:marBottom w:val="0"/>
              <w:divBdr>
                <w:top w:val="none" w:sz="0" w:space="0" w:color="auto"/>
                <w:left w:val="none" w:sz="0" w:space="0" w:color="auto"/>
                <w:bottom w:val="none" w:sz="0" w:space="0" w:color="auto"/>
                <w:right w:val="none" w:sz="0" w:space="0" w:color="auto"/>
              </w:divBdr>
              <w:divsChild>
                <w:div w:id="1982537879">
                  <w:marLeft w:val="75"/>
                  <w:marRight w:val="75"/>
                  <w:marTop w:val="75"/>
                  <w:marBottom w:val="75"/>
                  <w:divBdr>
                    <w:top w:val="single" w:sz="6" w:space="0" w:color="808080"/>
                    <w:left w:val="single" w:sz="6" w:space="0" w:color="808080"/>
                    <w:bottom w:val="single" w:sz="6" w:space="0" w:color="808080"/>
                    <w:right w:val="single" w:sz="6" w:space="0" w:color="808080"/>
                  </w:divBdr>
                  <w:divsChild>
                    <w:div w:id="121585269">
                      <w:marLeft w:val="0"/>
                      <w:marRight w:val="0"/>
                      <w:marTop w:val="0"/>
                      <w:marBottom w:val="0"/>
                      <w:divBdr>
                        <w:top w:val="none" w:sz="0" w:space="0" w:color="auto"/>
                        <w:left w:val="none" w:sz="0" w:space="0" w:color="auto"/>
                        <w:bottom w:val="dashed" w:sz="6" w:space="0" w:color="C0C0C0"/>
                        <w:right w:val="none" w:sz="0" w:space="0" w:color="auto"/>
                      </w:divBdr>
                      <w:divsChild>
                        <w:div w:id="1415012911">
                          <w:marLeft w:val="0"/>
                          <w:marRight w:val="0"/>
                          <w:marTop w:val="0"/>
                          <w:marBottom w:val="0"/>
                          <w:divBdr>
                            <w:top w:val="none" w:sz="0" w:space="0" w:color="auto"/>
                            <w:left w:val="none" w:sz="0" w:space="0" w:color="auto"/>
                            <w:bottom w:val="none" w:sz="0" w:space="0" w:color="auto"/>
                            <w:right w:val="none" w:sz="0" w:space="0" w:color="auto"/>
                          </w:divBdr>
                        </w:div>
                        <w:div w:id="1500462384">
                          <w:marLeft w:val="0"/>
                          <w:marRight w:val="0"/>
                          <w:marTop w:val="0"/>
                          <w:marBottom w:val="0"/>
                          <w:divBdr>
                            <w:top w:val="none" w:sz="0" w:space="0" w:color="auto"/>
                            <w:left w:val="none" w:sz="0" w:space="0" w:color="auto"/>
                            <w:bottom w:val="none" w:sz="0" w:space="0" w:color="auto"/>
                            <w:right w:val="none" w:sz="0" w:space="0" w:color="auto"/>
                          </w:divBdr>
                        </w:div>
                      </w:divsChild>
                    </w:div>
                    <w:div w:id="5106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8265">
              <w:marLeft w:val="0"/>
              <w:marRight w:val="0"/>
              <w:marTop w:val="0"/>
              <w:marBottom w:val="0"/>
              <w:divBdr>
                <w:top w:val="none" w:sz="0" w:space="0" w:color="auto"/>
                <w:left w:val="none" w:sz="0" w:space="0" w:color="auto"/>
                <w:bottom w:val="none" w:sz="0" w:space="0" w:color="auto"/>
                <w:right w:val="none" w:sz="0" w:space="0" w:color="auto"/>
              </w:divBdr>
              <w:divsChild>
                <w:div w:id="451755338">
                  <w:marLeft w:val="75"/>
                  <w:marRight w:val="75"/>
                  <w:marTop w:val="75"/>
                  <w:marBottom w:val="75"/>
                  <w:divBdr>
                    <w:top w:val="single" w:sz="6" w:space="0" w:color="808080"/>
                    <w:left w:val="single" w:sz="6" w:space="0" w:color="808080"/>
                    <w:bottom w:val="single" w:sz="6" w:space="0" w:color="808080"/>
                    <w:right w:val="single" w:sz="6" w:space="0" w:color="808080"/>
                  </w:divBdr>
                  <w:divsChild>
                    <w:div w:id="2049990717">
                      <w:marLeft w:val="0"/>
                      <w:marRight w:val="0"/>
                      <w:marTop w:val="0"/>
                      <w:marBottom w:val="0"/>
                      <w:divBdr>
                        <w:top w:val="none" w:sz="0" w:space="0" w:color="auto"/>
                        <w:left w:val="none" w:sz="0" w:space="0" w:color="auto"/>
                        <w:bottom w:val="dashed" w:sz="6" w:space="0" w:color="C0C0C0"/>
                        <w:right w:val="none" w:sz="0" w:space="0" w:color="auto"/>
                      </w:divBdr>
                      <w:divsChild>
                        <w:div w:id="899943541">
                          <w:marLeft w:val="0"/>
                          <w:marRight w:val="0"/>
                          <w:marTop w:val="0"/>
                          <w:marBottom w:val="0"/>
                          <w:divBdr>
                            <w:top w:val="none" w:sz="0" w:space="0" w:color="auto"/>
                            <w:left w:val="none" w:sz="0" w:space="0" w:color="auto"/>
                            <w:bottom w:val="none" w:sz="0" w:space="0" w:color="auto"/>
                            <w:right w:val="none" w:sz="0" w:space="0" w:color="auto"/>
                          </w:divBdr>
                        </w:div>
                        <w:div w:id="1599869266">
                          <w:marLeft w:val="0"/>
                          <w:marRight w:val="0"/>
                          <w:marTop w:val="0"/>
                          <w:marBottom w:val="0"/>
                          <w:divBdr>
                            <w:top w:val="none" w:sz="0" w:space="0" w:color="auto"/>
                            <w:left w:val="none" w:sz="0" w:space="0" w:color="auto"/>
                            <w:bottom w:val="none" w:sz="0" w:space="0" w:color="auto"/>
                            <w:right w:val="none" w:sz="0" w:space="0" w:color="auto"/>
                          </w:divBdr>
                        </w:div>
                      </w:divsChild>
                    </w:div>
                    <w:div w:id="1426878619">
                      <w:marLeft w:val="0"/>
                      <w:marRight w:val="0"/>
                      <w:marTop w:val="0"/>
                      <w:marBottom w:val="0"/>
                      <w:divBdr>
                        <w:top w:val="none" w:sz="0" w:space="0" w:color="auto"/>
                        <w:left w:val="none" w:sz="0" w:space="0" w:color="auto"/>
                        <w:bottom w:val="none" w:sz="0" w:space="0" w:color="auto"/>
                        <w:right w:val="none" w:sz="0" w:space="0" w:color="auto"/>
                      </w:divBdr>
                      <w:divsChild>
                        <w:div w:id="13057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33504">
              <w:marLeft w:val="0"/>
              <w:marRight w:val="0"/>
              <w:marTop w:val="0"/>
              <w:marBottom w:val="0"/>
              <w:divBdr>
                <w:top w:val="none" w:sz="0" w:space="0" w:color="auto"/>
                <w:left w:val="none" w:sz="0" w:space="0" w:color="auto"/>
                <w:bottom w:val="none" w:sz="0" w:space="0" w:color="auto"/>
                <w:right w:val="none" w:sz="0" w:space="0" w:color="auto"/>
              </w:divBdr>
              <w:divsChild>
                <w:div w:id="2100716684">
                  <w:marLeft w:val="75"/>
                  <w:marRight w:val="75"/>
                  <w:marTop w:val="75"/>
                  <w:marBottom w:val="75"/>
                  <w:divBdr>
                    <w:top w:val="single" w:sz="6" w:space="0" w:color="808080"/>
                    <w:left w:val="single" w:sz="6" w:space="0" w:color="808080"/>
                    <w:bottom w:val="single" w:sz="6" w:space="0" w:color="808080"/>
                    <w:right w:val="single" w:sz="6" w:space="0" w:color="808080"/>
                  </w:divBdr>
                  <w:divsChild>
                    <w:div w:id="901211117">
                      <w:marLeft w:val="0"/>
                      <w:marRight w:val="0"/>
                      <w:marTop w:val="0"/>
                      <w:marBottom w:val="0"/>
                      <w:divBdr>
                        <w:top w:val="none" w:sz="0" w:space="0" w:color="auto"/>
                        <w:left w:val="none" w:sz="0" w:space="0" w:color="auto"/>
                        <w:bottom w:val="dashed" w:sz="6" w:space="0" w:color="C0C0C0"/>
                        <w:right w:val="none" w:sz="0" w:space="0" w:color="auto"/>
                      </w:divBdr>
                      <w:divsChild>
                        <w:div w:id="91971005">
                          <w:marLeft w:val="0"/>
                          <w:marRight w:val="0"/>
                          <w:marTop w:val="0"/>
                          <w:marBottom w:val="0"/>
                          <w:divBdr>
                            <w:top w:val="none" w:sz="0" w:space="0" w:color="auto"/>
                            <w:left w:val="none" w:sz="0" w:space="0" w:color="auto"/>
                            <w:bottom w:val="none" w:sz="0" w:space="0" w:color="auto"/>
                            <w:right w:val="none" w:sz="0" w:space="0" w:color="auto"/>
                          </w:divBdr>
                        </w:div>
                        <w:div w:id="878123294">
                          <w:marLeft w:val="0"/>
                          <w:marRight w:val="0"/>
                          <w:marTop w:val="0"/>
                          <w:marBottom w:val="0"/>
                          <w:divBdr>
                            <w:top w:val="none" w:sz="0" w:space="0" w:color="auto"/>
                            <w:left w:val="none" w:sz="0" w:space="0" w:color="auto"/>
                            <w:bottom w:val="none" w:sz="0" w:space="0" w:color="auto"/>
                            <w:right w:val="none" w:sz="0" w:space="0" w:color="auto"/>
                          </w:divBdr>
                        </w:div>
                      </w:divsChild>
                    </w:div>
                    <w:div w:id="4117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7584">
              <w:marLeft w:val="0"/>
              <w:marRight w:val="0"/>
              <w:marTop w:val="0"/>
              <w:marBottom w:val="0"/>
              <w:divBdr>
                <w:top w:val="none" w:sz="0" w:space="0" w:color="auto"/>
                <w:left w:val="none" w:sz="0" w:space="0" w:color="auto"/>
                <w:bottom w:val="none" w:sz="0" w:space="0" w:color="auto"/>
                <w:right w:val="none" w:sz="0" w:space="0" w:color="auto"/>
              </w:divBdr>
              <w:divsChild>
                <w:div w:id="1546942188">
                  <w:marLeft w:val="75"/>
                  <w:marRight w:val="75"/>
                  <w:marTop w:val="75"/>
                  <w:marBottom w:val="75"/>
                  <w:divBdr>
                    <w:top w:val="single" w:sz="6" w:space="0" w:color="808080"/>
                    <w:left w:val="single" w:sz="6" w:space="0" w:color="808080"/>
                    <w:bottom w:val="single" w:sz="6" w:space="0" w:color="808080"/>
                    <w:right w:val="single" w:sz="6" w:space="0" w:color="808080"/>
                  </w:divBdr>
                  <w:divsChild>
                    <w:div w:id="1696350593">
                      <w:marLeft w:val="0"/>
                      <w:marRight w:val="0"/>
                      <w:marTop w:val="0"/>
                      <w:marBottom w:val="0"/>
                      <w:divBdr>
                        <w:top w:val="none" w:sz="0" w:space="0" w:color="auto"/>
                        <w:left w:val="none" w:sz="0" w:space="0" w:color="auto"/>
                        <w:bottom w:val="dashed" w:sz="6" w:space="0" w:color="C0C0C0"/>
                        <w:right w:val="none" w:sz="0" w:space="0" w:color="auto"/>
                      </w:divBdr>
                      <w:divsChild>
                        <w:div w:id="1340621023">
                          <w:marLeft w:val="0"/>
                          <w:marRight w:val="0"/>
                          <w:marTop w:val="0"/>
                          <w:marBottom w:val="0"/>
                          <w:divBdr>
                            <w:top w:val="none" w:sz="0" w:space="0" w:color="auto"/>
                            <w:left w:val="none" w:sz="0" w:space="0" w:color="auto"/>
                            <w:bottom w:val="none" w:sz="0" w:space="0" w:color="auto"/>
                            <w:right w:val="none" w:sz="0" w:space="0" w:color="auto"/>
                          </w:divBdr>
                        </w:div>
                        <w:div w:id="894388759">
                          <w:marLeft w:val="0"/>
                          <w:marRight w:val="0"/>
                          <w:marTop w:val="0"/>
                          <w:marBottom w:val="0"/>
                          <w:divBdr>
                            <w:top w:val="none" w:sz="0" w:space="0" w:color="auto"/>
                            <w:left w:val="none" w:sz="0" w:space="0" w:color="auto"/>
                            <w:bottom w:val="none" w:sz="0" w:space="0" w:color="auto"/>
                            <w:right w:val="none" w:sz="0" w:space="0" w:color="auto"/>
                          </w:divBdr>
                        </w:div>
                      </w:divsChild>
                    </w:div>
                    <w:div w:id="4962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plusplus.com/user/jsmith/" TargetMode="External"/><Relationship Id="rId18" Type="http://schemas.openxmlformats.org/officeDocument/2006/relationships/hyperlink" Target="https://www.cplusplus.com/user/Disch/" TargetMode="External"/><Relationship Id="rId26" Type="http://schemas.openxmlformats.org/officeDocument/2006/relationships/hyperlink" Target="https://www.cplusplus.com/user/anonymous23323124/" TargetMode="External"/><Relationship Id="rId39" Type="http://schemas.openxmlformats.org/officeDocument/2006/relationships/hyperlink" Target="https://www.cplusplus.com/forum/general/43943/#msg238622" TargetMode="External"/><Relationship Id="rId21" Type="http://schemas.openxmlformats.org/officeDocument/2006/relationships/hyperlink" Target="https://www.cplusplus.com/forum/general/43943/#msg237839" TargetMode="External"/><Relationship Id="rId34" Type="http://schemas.openxmlformats.org/officeDocument/2006/relationships/hyperlink" Target="https://www.cplusplus.com/forum/general/43943/#msg238601" TargetMode="External"/><Relationship Id="rId42" Type="http://schemas.openxmlformats.org/officeDocument/2006/relationships/hyperlink" Target="https://www.cplusplus.com/user/anonymous23323124/" TargetMode="External"/><Relationship Id="rId47" Type="http://schemas.openxmlformats.org/officeDocument/2006/relationships/hyperlink" Target="https://www.cplusplus.com/forum/general/43943/#msg238666" TargetMode="External"/><Relationship Id="rId50" Type="http://schemas.openxmlformats.org/officeDocument/2006/relationships/theme" Target="theme/theme1.xml"/><Relationship Id="rId7" Type="http://schemas.openxmlformats.org/officeDocument/2006/relationships/hyperlink" Target="https://www.cplusplus.com/user/anonymous23323124/" TargetMode="External"/><Relationship Id="rId2" Type="http://schemas.openxmlformats.org/officeDocument/2006/relationships/settings" Target="settings.xml"/><Relationship Id="rId16" Type="http://schemas.openxmlformats.org/officeDocument/2006/relationships/hyperlink" Target="http://www.infernodevelopment.com/singleton-c" TargetMode="External"/><Relationship Id="rId29" Type="http://schemas.openxmlformats.org/officeDocument/2006/relationships/hyperlink" Target="https://www.cplusplus.com/forum/general/43943/" TargetMode="External"/><Relationship Id="rId11" Type="http://schemas.openxmlformats.org/officeDocument/2006/relationships/hyperlink" Target="https://www.cplusplus.com/user/kev82/" TargetMode="External"/><Relationship Id="rId24" Type="http://schemas.openxmlformats.org/officeDocument/2006/relationships/hyperlink" Target="https://www.cplusplus.com/user/kfmfe04/" TargetMode="External"/><Relationship Id="rId32" Type="http://schemas.openxmlformats.org/officeDocument/2006/relationships/hyperlink" Target="https://www.cplusplus.com/forum/general/43943/#msg238578" TargetMode="External"/><Relationship Id="rId37" Type="http://schemas.openxmlformats.org/officeDocument/2006/relationships/hyperlink" Target="https://www.cplusplus.com/user/anonymous23323124/" TargetMode="External"/><Relationship Id="rId40" Type="http://schemas.openxmlformats.org/officeDocument/2006/relationships/hyperlink" Target="https://www.cplusplus.com/user/Disch/" TargetMode="External"/><Relationship Id="rId45" Type="http://schemas.openxmlformats.org/officeDocument/2006/relationships/hyperlink" Target="https://www.cplusplus.com/forum/general/43943/#msg238646" TargetMode="External"/><Relationship Id="rId5" Type="http://schemas.openxmlformats.org/officeDocument/2006/relationships/hyperlink" Target="https://www.cplusplus.com/forum/general/43943/#msg237794" TargetMode="External"/><Relationship Id="rId15" Type="http://schemas.openxmlformats.org/officeDocument/2006/relationships/hyperlink" Target="https://www.cplusplus.com/user/anonymous23323124/" TargetMode="External"/><Relationship Id="rId23" Type="http://schemas.openxmlformats.org/officeDocument/2006/relationships/hyperlink" Target="https://www.cplusplus.com/forum/general/43943/#msg237852" TargetMode="External"/><Relationship Id="rId28" Type="http://schemas.openxmlformats.org/officeDocument/2006/relationships/hyperlink" Target="https://www.cplusplus.com/user/onur/" TargetMode="External"/><Relationship Id="rId36" Type="http://schemas.openxmlformats.org/officeDocument/2006/relationships/hyperlink" Target="https://www.cplusplus.com/forum/general/43943/#msg238606" TargetMode="External"/><Relationship Id="rId49" Type="http://schemas.openxmlformats.org/officeDocument/2006/relationships/fontTable" Target="fontTable.xml"/><Relationship Id="rId10" Type="http://schemas.openxmlformats.org/officeDocument/2006/relationships/hyperlink" Target="https://www.cplusplus.com/forum/general/43943/#msg237801" TargetMode="External"/><Relationship Id="rId19" Type="http://schemas.openxmlformats.org/officeDocument/2006/relationships/hyperlink" Target="https://www.cplusplus.com/forum/general/43943/#msg237831" TargetMode="External"/><Relationship Id="rId31" Type="http://schemas.openxmlformats.org/officeDocument/2006/relationships/hyperlink" Target="https://www.cplusplus.com/user/Disch/" TargetMode="External"/><Relationship Id="rId44" Type="http://schemas.openxmlformats.org/officeDocument/2006/relationships/hyperlink" Target="https://www.cplusplus.com/user/anonymous23323124/" TargetMode="External"/><Relationship Id="rId4" Type="http://schemas.openxmlformats.org/officeDocument/2006/relationships/hyperlink" Target="https://www.cplusplus.com/forum/general/43943/2/" TargetMode="External"/><Relationship Id="rId9" Type="http://schemas.openxmlformats.org/officeDocument/2006/relationships/hyperlink" Target="https://www.cplusplus.com/user/coder777/" TargetMode="External"/><Relationship Id="rId14" Type="http://schemas.openxmlformats.org/officeDocument/2006/relationships/hyperlink" Target="https://www.cplusplus.com/forum/general/43943/#msg237815" TargetMode="External"/><Relationship Id="rId22" Type="http://schemas.openxmlformats.org/officeDocument/2006/relationships/hyperlink" Target="https://www.cplusplus.com/user/Disch/" TargetMode="External"/><Relationship Id="rId27" Type="http://schemas.openxmlformats.org/officeDocument/2006/relationships/hyperlink" Target="https://www.cplusplus.com/forum/general/43943/#msg238494" TargetMode="External"/><Relationship Id="rId30" Type="http://schemas.openxmlformats.org/officeDocument/2006/relationships/hyperlink" Target="https://www.cplusplus.com/forum/general/43943/#msg238549" TargetMode="External"/><Relationship Id="rId35" Type="http://schemas.openxmlformats.org/officeDocument/2006/relationships/hyperlink" Target="https://www.cplusplus.com/user/Disch/" TargetMode="External"/><Relationship Id="rId43" Type="http://schemas.openxmlformats.org/officeDocument/2006/relationships/hyperlink" Target="https://www.cplusplus.com/forum/general/43943/#msg238630" TargetMode="External"/><Relationship Id="rId48" Type="http://schemas.openxmlformats.org/officeDocument/2006/relationships/hyperlink" Target="https://www.cplusplus.com/user/Disch/" TargetMode="External"/><Relationship Id="rId8" Type="http://schemas.openxmlformats.org/officeDocument/2006/relationships/hyperlink" Target="https://www.cplusplus.com/forum/general/43943/#msg237795" TargetMode="External"/><Relationship Id="rId3" Type="http://schemas.openxmlformats.org/officeDocument/2006/relationships/webSettings" Target="webSettings.xml"/><Relationship Id="rId12" Type="http://schemas.openxmlformats.org/officeDocument/2006/relationships/hyperlink" Target="https://www.cplusplus.com/forum/general/43943/#msg237803" TargetMode="External"/><Relationship Id="rId17" Type="http://schemas.openxmlformats.org/officeDocument/2006/relationships/hyperlink" Target="https://www.cplusplus.com/forum/general/43943/#msg237827" TargetMode="External"/><Relationship Id="rId25" Type="http://schemas.openxmlformats.org/officeDocument/2006/relationships/hyperlink" Target="https://www.cplusplus.com/forum/general/43943/#msg238485" TargetMode="External"/><Relationship Id="rId33" Type="http://schemas.openxmlformats.org/officeDocument/2006/relationships/hyperlink" Target="https://www.cplusplus.com/user/anonymous23323124/" TargetMode="External"/><Relationship Id="rId38" Type="http://schemas.openxmlformats.org/officeDocument/2006/relationships/hyperlink" Target="https://www.cplusplus.com/forum/general/43943/" TargetMode="External"/><Relationship Id="rId46" Type="http://schemas.openxmlformats.org/officeDocument/2006/relationships/hyperlink" Target="https://www.cplusplus.com/user/exiledAussie/" TargetMode="External"/><Relationship Id="rId20" Type="http://schemas.openxmlformats.org/officeDocument/2006/relationships/hyperlink" Target="https://www.cplusplus.com/user/anonymous23323124/" TargetMode="External"/><Relationship Id="rId41" Type="http://schemas.openxmlformats.org/officeDocument/2006/relationships/hyperlink" Target="https://www.cplusplus.com/forum/general/43943/#msg238626" TargetMode="External"/><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3275</Words>
  <Characters>18672</Characters>
  <Application>Microsoft Office Word</Application>
  <DocSecurity>0</DocSecurity>
  <Lines>155</Lines>
  <Paragraphs>43</Paragraphs>
  <ScaleCrop>false</ScaleCrop>
  <Company/>
  <LinksUpToDate>false</LinksUpToDate>
  <CharactersWithSpaces>21904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Edwards</dc:creator>
  <cp:keywords/>
  <dc:description/>
  <cp:lastModifiedBy>Gareth Edwards</cp:lastModifiedBy>
  <cp:revision>1</cp:revision>
  <dcterms:created xsi:type="dcterms:W3CDTF">2022-01-24T17:21:00Z</dcterms:created>
  <dcterms:modified xsi:type="dcterms:W3CDTF">2022-01-24T17:23:00Z</dcterms:modified>
</cp:coreProperties>
</file>